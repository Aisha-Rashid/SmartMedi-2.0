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997"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 xml:space="preserve">A REPORT OF THE FIELD ATTACHMENT UNDERTAKEN AT SAHAM ASSURANCE COMPANY </w:t>
      </w:r>
      <w:r w:rsidR="004B368E" w:rsidRPr="005D4FC1">
        <w:rPr>
          <w:rFonts w:ascii="Times New Roman" w:hAnsi="Times New Roman" w:cs="Times New Roman"/>
          <w:b/>
          <w:color w:val="000000" w:themeColor="text1"/>
          <w:sz w:val="24"/>
          <w:szCs w:val="24"/>
        </w:rPr>
        <w:t xml:space="preserve">KENYA </w:t>
      </w:r>
      <w:r w:rsidRPr="005D4FC1">
        <w:rPr>
          <w:rFonts w:ascii="Times New Roman" w:hAnsi="Times New Roman" w:cs="Times New Roman"/>
          <w:b/>
          <w:color w:val="000000" w:themeColor="text1"/>
          <w:sz w:val="24"/>
          <w:szCs w:val="24"/>
        </w:rPr>
        <w:t>LTD FROM 16</w:t>
      </w:r>
      <w:r w:rsidRPr="005D4FC1">
        <w:rPr>
          <w:rFonts w:ascii="Times New Roman" w:hAnsi="Times New Roman" w:cs="Times New Roman"/>
          <w:b/>
          <w:color w:val="000000" w:themeColor="text1"/>
          <w:sz w:val="24"/>
          <w:szCs w:val="24"/>
          <w:vertAlign w:val="superscript"/>
        </w:rPr>
        <w:t>th</w:t>
      </w:r>
      <w:r w:rsidRPr="005D4FC1">
        <w:rPr>
          <w:rFonts w:ascii="Times New Roman" w:hAnsi="Times New Roman" w:cs="Times New Roman"/>
          <w:b/>
          <w:color w:val="000000" w:themeColor="text1"/>
          <w:sz w:val="24"/>
          <w:szCs w:val="24"/>
        </w:rPr>
        <w:t xml:space="preserve"> MAY TO 15</w:t>
      </w:r>
      <w:r w:rsidRPr="005D4FC1">
        <w:rPr>
          <w:rFonts w:ascii="Times New Roman" w:hAnsi="Times New Roman" w:cs="Times New Roman"/>
          <w:b/>
          <w:color w:val="000000" w:themeColor="text1"/>
          <w:sz w:val="24"/>
          <w:szCs w:val="24"/>
          <w:vertAlign w:val="superscript"/>
        </w:rPr>
        <w:t>th</w:t>
      </w:r>
      <w:r w:rsidRPr="005D4FC1">
        <w:rPr>
          <w:rFonts w:ascii="Times New Roman" w:hAnsi="Times New Roman" w:cs="Times New Roman"/>
          <w:b/>
          <w:color w:val="000000" w:themeColor="text1"/>
          <w:sz w:val="24"/>
          <w:szCs w:val="24"/>
        </w:rPr>
        <w:t xml:space="preserve"> AUGUST 2019 AND SUBMITTED TO THE SCHOOL OF SCIENCE AND INFORMATION SCIENCES DEPARTMENT OF COMPUTING AND INFORMATION SCIENCES, MAASAI MARA UNIVERSITY.</w:t>
      </w:r>
    </w:p>
    <w:p w:rsidR="001A70FC" w:rsidRPr="005D4FC1" w:rsidRDefault="001A70FC" w:rsidP="00BB616D">
      <w:pPr>
        <w:spacing w:line="480" w:lineRule="auto"/>
        <w:jc w:val="center"/>
        <w:rPr>
          <w:rFonts w:ascii="Times New Roman" w:hAnsi="Times New Roman" w:cs="Times New Roman"/>
          <w:b/>
          <w:color w:val="000000" w:themeColor="text1"/>
          <w:sz w:val="24"/>
          <w:szCs w:val="24"/>
        </w:rPr>
      </w:pPr>
      <w:commentRangeStart w:id="0"/>
      <w:r w:rsidRPr="005D4FC1">
        <w:rPr>
          <w:rFonts w:ascii="Times New Roman" w:hAnsi="Times New Roman" w:cs="Times New Roman"/>
          <w:b/>
          <w:noProof/>
          <w:color w:val="000000" w:themeColor="text1"/>
          <w:sz w:val="24"/>
          <w:szCs w:val="24"/>
        </w:rPr>
        <w:drawing>
          <wp:inline distT="0" distB="0" distL="0" distR="0" wp14:anchorId="7A30C54B" wp14:editId="3C0DC130">
            <wp:extent cx="2128222" cy="2091447"/>
            <wp:effectExtent l="19050" t="0" r="5378"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141279" cy="2104278"/>
                    </a:xfrm>
                    <a:prstGeom prst="rect">
                      <a:avLst/>
                    </a:prstGeom>
                  </pic:spPr>
                </pic:pic>
              </a:graphicData>
            </a:graphic>
          </wp:inline>
        </w:drawing>
      </w:r>
      <w:commentRangeEnd w:id="0"/>
      <w:r w:rsidR="00AE4A03">
        <w:rPr>
          <w:rStyle w:val="CommentReference"/>
        </w:rPr>
        <w:commentReference w:id="0"/>
      </w:r>
    </w:p>
    <w:p w:rsidR="00924997"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 xml:space="preserve"> </w:t>
      </w:r>
      <w:commentRangeStart w:id="1"/>
      <w:r w:rsidRPr="005D4FC1">
        <w:rPr>
          <w:rFonts w:ascii="Times New Roman" w:hAnsi="Times New Roman" w:cs="Times New Roman"/>
          <w:b/>
          <w:color w:val="000000" w:themeColor="text1"/>
          <w:sz w:val="24"/>
          <w:szCs w:val="24"/>
        </w:rPr>
        <w:t xml:space="preserve">BY </w:t>
      </w:r>
      <w:commentRangeEnd w:id="1"/>
      <w:r w:rsidR="005E40B4">
        <w:rPr>
          <w:rStyle w:val="CommentReference"/>
        </w:rPr>
        <w:commentReference w:id="1"/>
      </w:r>
    </w:p>
    <w:p w:rsidR="00924997" w:rsidRPr="005D4FC1" w:rsidRDefault="00924997" w:rsidP="00BB616D">
      <w:pPr>
        <w:spacing w:line="480" w:lineRule="auto"/>
        <w:jc w:val="center"/>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BENARDIN KAVENGI</w:t>
      </w:r>
    </w:p>
    <w:p w:rsidR="00924997" w:rsidRPr="005D4FC1" w:rsidRDefault="00924997" w:rsidP="00BB616D">
      <w:pPr>
        <w:spacing w:line="480" w:lineRule="auto"/>
        <w:jc w:val="center"/>
        <w:rPr>
          <w:rFonts w:ascii="Times New Roman" w:hAnsi="Times New Roman" w:cs="Times New Roman"/>
          <w:b/>
          <w:color w:val="000000" w:themeColor="text1"/>
          <w:sz w:val="24"/>
          <w:szCs w:val="24"/>
        </w:rPr>
      </w:pPr>
      <w:commentRangeStart w:id="2"/>
      <w:r w:rsidRPr="005D4FC1">
        <w:rPr>
          <w:rFonts w:ascii="Times New Roman" w:hAnsi="Times New Roman" w:cs="Times New Roman"/>
          <w:b/>
          <w:color w:val="000000" w:themeColor="text1"/>
          <w:sz w:val="24"/>
          <w:szCs w:val="24"/>
        </w:rPr>
        <w:t xml:space="preserve">REG.NUMBER: </w:t>
      </w:r>
      <w:commentRangeEnd w:id="2"/>
      <w:r w:rsidR="005E40B4">
        <w:rPr>
          <w:rStyle w:val="CommentReference"/>
        </w:rPr>
        <w:commentReference w:id="2"/>
      </w:r>
      <w:r w:rsidR="004B368E" w:rsidRPr="005D4FC1">
        <w:rPr>
          <w:rFonts w:ascii="Times New Roman" w:hAnsi="Times New Roman" w:cs="Times New Roman"/>
          <w:b/>
          <w:color w:val="000000" w:themeColor="text1"/>
          <w:sz w:val="24"/>
          <w:szCs w:val="24"/>
        </w:rPr>
        <w:t>IS01/041/2015</w:t>
      </w:r>
    </w:p>
    <w:p w:rsidR="00924997" w:rsidRPr="005D4FC1" w:rsidRDefault="00924997" w:rsidP="00BB616D">
      <w:pPr>
        <w:spacing w:line="480" w:lineRule="auto"/>
        <w:jc w:val="center"/>
        <w:rPr>
          <w:rFonts w:ascii="Times New Roman" w:hAnsi="Times New Roman" w:cs="Times New Roman"/>
          <w:b/>
          <w:color w:val="000000" w:themeColor="text1"/>
          <w:sz w:val="24"/>
          <w:szCs w:val="24"/>
        </w:rPr>
      </w:pPr>
    </w:p>
    <w:p w:rsidR="0079339D" w:rsidRPr="005D4FC1" w:rsidRDefault="00924997" w:rsidP="00BB616D">
      <w:pPr>
        <w:spacing w:line="480" w:lineRule="auto"/>
        <w:jc w:val="center"/>
        <w:rPr>
          <w:rFonts w:ascii="Times New Roman" w:hAnsi="Times New Roman" w:cs="Times New Roman"/>
          <w:b/>
          <w:color w:val="000000" w:themeColor="text1"/>
          <w:sz w:val="24"/>
          <w:szCs w:val="24"/>
        </w:rPr>
      </w:pPr>
      <w:proofErr w:type="gramStart"/>
      <w:r w:rsidRPr="005D4FC1">
        <w:rPr>
          <w:rFonts w:ascii="Times New Roman" w:hAnsi="Times New Roman" w:cs="Times New Roman"/>
          <w:b/>
          <w:color w:val="000000" w:themeColor="text1"/>
          <w:sz w:val="24"/>
          <w:szCs w:val="24"/>
        </w:rPr>
        <w:t>IN PARTIAL FULFILLMENT OF THE REQUIREMENTS FOR THE AWARD OF DEGREE</w:t>
      </w:r>
      <w:r w:rsidR="001A70FC" w:rsidRPr="005D4FC1">
        <w:rPr>
          <w:rFonts w:ascii="Times New Roman" w:hAnsi="Times New Roman" w:cs="Times New Roman"/>
          <w:b/>
          <w:color w:val="000000" w:themeColor="text1"/>
          <w:sz w:val="24"/>
          <w:szCs w:val="24"/>
        </w:rPr>
        <w:t xml:space="preserve"> </w:t>
      </w:r>
      <w:r w:rsidRPr="005D4FC1">
        <w:rPr>
          <w:rFonts w:ascii="Times New Roman" w:hAnsi="Times New Roman" w:cs="Times New Roman"/>
          <w:b/>
          <w:color w:val="000000" w:themeColor="text1"/>
          <w:sz w:val="24"/>
          <w:szCs w:val="24"/>
        </w:rPr>
        <w:t>OF BACHELOR OF SCIENCE IN INFORMATION SCIENCES.</w:t>
      </w:r>
      <w:proofErr w:type="gramEnd"/>
    </w:p>
    <w:p w:rsidR="00D939C7" w:rsidRPr="005D4FC1" w:rsidRDefault="00D939C7" w:rsidP="00BB616D">
      <w:pPr>
        <w:spacing w:line="480" w:lineRule="auto"/>
        <w:jc w:val="center"/>
        <w:rPr>
          <w:rFonts w:ascii="Times New Roman" w:hAnsi="Times New Roman" w:cs="Times New Roman"/>
          <w:b/>
          <w:color w:val="000000" w:themeColor="text1"/>
          <w:sz w:val="24"/>
          <w:szCs w:val="24"/>
        </w:rPr>
      </w:pPr>
    </w:p>
    <w:p w:rsidR="00D939C7" w:rsidRPr="005D4FC1" w:rsidRDefault="00D939C7"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br w:type="page"/>
      </w:r>
    </w:p>
    <w:p w:rsidR="00D939C7" w:rsidRPr="005D4FC1" w:rsidRDefault="00D939C7" w:rsidP="00BB616D">
      <w:pPr>
        <w:pStyle w:val="Heading2"/>
        <w:spacing w:line="480" w:lineRule="auto"/>
        <w:rPr>
          <w:rFonts w:ascii="Times New Roman" w:hAnsi="Times New Roman" w:cs="Times New Roman"/>
          <w:color w:val="000000" w:themeColor="text1"/>
          <w:sz w:val="24"/>
          <w:szCs w:val="24"/>
        </w:rPr>
      </w:pPr>
      <w:proofErr w:type="gramStart"/>
      <w:r w:rsidRPr="005D4FC1">
        <w:rPr>
          <w:rFonts w:ascii="Times New Roman" w:hAnsi="Times New Roman" w:cs="Times New Roman"/>
          <w:color w:val="000000" w:themeColor="text1"/>
          <w:sz w:val="24"/>
          <w:szCs w:val="24"/>
        </w:rPr>
        <w:lastRenderedPageBreak/>
        <w:t>DECLARATION.</w:t>
      </w:r>
      <w:proofErr w:type="gramEnd"/>
    </w:p>
    <w:p w:rsidR="00063128" w:rsidRPr="005D4FC1" w:rsidRDefault="00063128" w:rsidP="00BB616D">
      <w:pPr>
        <w:spacing w:line="480" w:lineRule="auto"/>
        <w:rPr>
          <w:rFonts w:ascii="Times New Roman" w:hAnsi="Times New Roman" w:cs="Times New Roman"/>
          <w:b/>
          <w:color w:val="000000" w:themeColor="text1"/>
          <w:sz w:val="24"/>
          <w:szCs w:val="24"/>
        </w:rPr>
      </w:pPr>
      <w:commentRangeStart w:id="3"/>
      <w:r w:rsidRPr="005D4FC1">
        <w:rPr>
          <w:rFonts w:ascii="Times New Roman" w:hAnsi="Times New Roman" w:cs="Times New Roman"/>
          <w:b/>
          <w:color w:val="000000" w:themeColor="text1"/>
          <w:sz w:val="24"/>
          <w:szCs w:val="24"/>
        </w:rPr>
        <w:t>DECLARATION BY THE STUDENT</w:t>
      </w:r>
      <w:commentRangeEnd w:id="3"/>
      <w:r w:rsidR="007F49FB">
        <w:rPr>
          <w:rStyle w:val="CommentReference"/>
        </w:rPr>
        <w:commentReference w:id="3"/>
      </w:r>
    </w:p>
    <w:p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I hereby declare that all information in this document has been obtained and presented in accordance with academic rules and ethical conduct. I also declare that, as required by these rules and conduct, I have fully written this report based on truth and cited all activities and duties that I undertook while on attachment. I therefore declare that this material is original.</w:t>
      </w:r>
    </w:p>
    <w:p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NAME:  </w:t>
      </w:r>
      <w:r w:rsidRPr="005D4FC1">
        <w:rPr>
          <w:rFonts w:ascii="Times New Roman" w:hAnsi="Times New Roman" w:cs="Times New Roman"/>
          <w:b/>
          <w:color w:val="000000" w:themeColor="text1"/>
          <w:sz w:val="24"/>
          <w:szCs w:val="24"/>
        </w:rPr>
        <w:t>BENARDIN KAVENGI</w:t>
      </w:r>
    </w:p>
    <w:p w:rsidR="00D939C7" w:rsidRPr="005D4FC1" w:rsidRDefault="00D939C7" w:rsidP="00BB616D">
      <w:pPr>
        <w:spacing w:line="480" w:lineRule="auto"/>
        <w:rPr>
          <w:rFonts w:ascii="Times New Roman" w:hAnsi="Times New Roman" w:cs="Times New Roman"/>
          <w:color w:val="000000" w:themeColor="text1"/>
          <w:sz w:val="24"/>
          <w:szCs w:val="24"/>
        </w:rPr>
      </w:pPr>
      <w:commentRangeStart w:id="4"/>
      <w:r w:rsidRPr="005D4FC1">
        <w:rPr>
          <w:rFonts w:ascii="Times New Roman" w:hAnsi="Times New Roman" w:cs="Times New Roman"/>
          <w:color w:val="000000" w:themeColor="text1"/>
          <w:sz w:val="24"/>
          <w:szCs w:val="24"/>
        </w:rPr>
        <w:t xml:space="preserve">REG.NUMBER: </w:t>
      </w:r>
      <w:commentRangeEnd w:id="4"/>
      <w:r w:rsidR="003903F2">
        <w:rPr>
          <w:rStyle w:val="CommentReference"/>
        </w:rPr>
        <w:commentReference w:id="4"/>
      </w:r>
      <w:r w:rsidRPr="005D4FC1">
        <w:rPr>
          <w:rFonts w:ascii="Times New Roman" w:hAnsi="Times New Roman" w:cs="Times New Roman"/>
          <w:b/>
          <w:color w:val="000000" w:themeColor="text1"/>
          <w:sz w:val="24"/>
          <w:szCs w:val="24"/>
        </w:rPr>
        <w:t>IS01/041/2015</w:t>
      </w:r>
    </w:p>
    <w:p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 Signature..................................................Date.....................................</w:t>
      </w:r>
    </w:p>
    <w:p w:rsidR="00063128" w:rsidRPr="005D4FC1" w:rsidRDefault="00063128" w:rsidP="00BB616D">
      <w:pPr>
        <w:spacing w:line="480" w:lineRule="auto"/>
        <w:rPr>
          <w:rFonts w:ascii="Times New Roman" w:hAnsi="Times New Roman" w:cs="Times New Roman"/>
          <w:b/>
          <w:bCs/>
          <w:color w:val="000000" w:themeColor="text1"/>
          <w:sz w:val="24"/>
          <w:szCs w:val="24"/>
        </w:rPr>
      </w:pPr>
      <w:r w:rsidRPr="005D4FC1">
        <w:rPr>
          <w:rFonts w:ascii="Times New Roman" w:hAnsi="Times New Roman" w:cs="Times New Roman"/>
          <w:b/>
          <w:color w:val="000000" w:themeColor="text1"/>
          <w:sz w:val="24"/>
          <w:szCs w:val="24"/>
        </w:rPr>
        <w:t>DECLARATION BY THE SUPERVISOR</w:t>
      </w:r>
    </w:p>
    <w:p w:rsidR="00063128" w:rsidRPr="005D4FC1" w:rsidRDefault="00063128" w:rsidP="00BB616D">
      <w:pPr>
        <w:pStyle w:val="BodyText"/>
        <w:spacing w:line="480" w:lineRule="auto"/>
        <w:ind w:left="0" w:right="140"/>
        <w:rPr>
          <w:rFonts w:cs="Times New Roman"/>
          <w:color w:val="000000" w:themeColor="text1"/>
        </w:rPr>
      </w:pPr>
      <w:r w:rsidRPr="005D4FC1">
        <w:rPr>
          <w:rFonts w:cs="Times New Roman"/>
          <w:color w:val="000000" w:themeColor="text1"/>
        </w:rPr>
        <w:t>This attachment report has been submitted with my approval as the university supervisor.</w:t>
      </w:r>
    </w:p>
    <w:p w:rsidR="00063128" w:rsidRPr="005D4FC1" w:rsidRDefault="00063128" w:rsidP="00BB616D">
      <w:pPr>
        <w:spacing w:before="7" w:line="480" w:lineRule="auto"/>
        <w:rPr>
          <w:rFonts w:ascii="Times New Roman" w:eastAsia="Times New Roman" w:hAnsi="Times New Roman" w:cs="Times New Roman"/>
          <w:color w:val="000000" w:themeColor="text1"/>
          <w:sz w:val="24"/>
          <w:szCs w:val="24"/>
        </w:rPr>
      </w:pPr>
    </w:p>
    <w:p w:rsidR="00063128" w:rsidRPr="005D4FC1" w:rsidRDefault="00063128" w:rsidP="00BB616D">
      <w:pPr>
        <w:pStyle w:val="BodyText"/>
        <w:spacing w:line="480" w:lineRule="auto"/>
        <w:ind w:left="0"/>
        <w:rPr>
          <w:rFonts w:cs="Times New Roman"/>
          <w:color w:val="000000" w:themeColor="text1"/>
        </w:rPr>
      </w:pPr>
      <w:r w:rsidRPr="005D4FC1">
        <w:rPr>
          <w:rFonts w:cs="Times New Roman"/>
          <w:color w:val="000000" w:themeColor="text1"/>
        </w:rPr>
        <w:t>Name: Mr. L</w:t>
      </w:r>
      <w:r w:rsidR="00F254D9" w:rsidRPr="005D4FC1">
        <w:rPr>
          <w:rFonts w:cs="Times New Roman"/>
          <w:color w:val="000000" w:themeColor="text1"/>
        </w:rPr>
        <w:t>a</w:t>
      </w:r>
      <w:r w:rsidRPr="005D4FC1">
        <w:rPr>
          <w:rFonts w:cs="Times New Roman"/>
          <w:color w:val="000000" w:themeColor="text1"/>
        </w:rPr>
        <w:t xml:space="preserve">wrence </w:t>
      </w:r>
      <w:proofErr w:type="spellStart"/>
      <w:r w:rsidRPr="005D4FC1">
        <w:rPr>
          <w:rFonts w:cs="Times New Roman"/>
          <w:color w:val="000000" w:themeColor="text1"/>
        </w:rPr>
        <w:t>Areba</w:t>
      </w:r>
      <w:proofErr w:type="spellEnd"/>
    </w:p>
    <w:p w:rsidR="00063128" w:rsidRPr="005D4FC1" w:rsidRDefault="00063128" w:rsidP="00BB616D">
      <w:pPr>
        <w:spacing w:line="480" w:lineRule="auto"/>
        <w:rPr>
          <w:rFonts w:ascii="Times New Roman" w:eastAsia="Times New Roman" w:hAnsi="Times New Roman" w:cs="Times New Roman"/>
          <w:color w:val="000000" w:themeColor="text1"/>
          <w:sz w:val="24"/>
          <w:szCs w:val="24"/>
        </w:rPr>
      </w:pPr>
    </w:p>
    <w:p w:rsidR="00063128" w:rsidRPr="005D4FC1" w:rsidRDefault="00063128" w:rsidP="00BB616D">
      <w:pPr>
        <w:pStyle w:val="BodyText"/>
        <w:tabs>
          <w:tab w:val="left" w:pos="4324"/>
        </w:tabs>
        <w:spacing w:line="480" w:lineRule="auto"/>
        <w:ind w:left="0"/>
        <w:rPr>
          <w:rFonts w:cs="Times New Roman"/>
          <w:color w:val="000000" w:themeColor="text1"/>
        </w:rPr>
      </w:pPr>
      <w:r w:rsidRPr="005D4FC1">
        <w:rPr>
          <w:rFonts w:cs="Times New Roman"/>
          <w:color w:val="000000" w:themeColor="text1"/>
          <w:w w:val="95"/>
        </w:rPr>
        <w:t>Sign……………………………..</w:t>
      </w:r>
      <w:r w:rsidRPr="005D4FC1">
        <w:rPr>
          <w:rFonts w:cs="Times New Roman"/>
          <w:color w:val="000000" w:themeColor="text1"/>
          <w:w w:val="95"/>
        </w:rPr>
        <w:tab/>
      </w:r>
      <w:r w:rsidRPr="005D4FC1">
        <w:rPr>
          <w:rFonts w:cs="Times New Roman"/>
          <w:color w:val="000000" w:themeColor="text1"/>
        </w:rPr>
        <w:t>Date…………………………………….</w:t>
      </w:r>
    </w:p>
    <w:p w:rsidR="00063128" w:rsidRPr="005D4FC1" w:rsidRDefault="00063128" w:rsidP="00BB616D">
      <w:pPr>
        <w:spacing w:line="480" w:lineRule="auto"/>
        <w:rPr>
          <w:rFonts w:ascii="Times New Roman" w:hAnsi="Times New Roman" w:cs="Times New Roman"/>
          <w:color w:val="000000" w:themeColor="text1"/>
          <w:sz w:val="24"/>
          <w:szCs w:val="24"/>
        </w:rPr>
      </w:pPr>
    </w:p>
    <w:p w:rsidR="00D939C7" w:rsidRPr="005D4FC1" w:rsidRDefault="00D939C7" w:rsidP="00BB616D">
      <w:pPr>
        <w:spacing w:line="480" w:lineRule="auto"/>
        <w:rPr>
          <w:rFonts w:ascii="Times New Roman" w:hAnsi="Times New Roman" w:cs="Times New Roman"/>
          <w:color w:val="000000" w:themeColor="text1"/>
          <w:sz w:val="24"/>
          <w:szCs w:val="24"/>
        </w:rPr>
      </w:pPr>
    </w:p>
    <w:p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D939C7" w:rsidRPr="005D4FC1" w:rsidRDefault="00D939C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ABSTRACT</w:t>
      </w:r>
    </w:p>
    <w:p w:rsidR="00ED4FB5" w:rsidRPr="005D4FC1" w:rsidRDefault="00D939C7" w:rsidP="00BB616D">
      <w:pPr>
        <w:spacing w:line="480" w:lineRule="auto"/>
        <w:rPr>
          <w:rFonts w:ascii="Times New Roman" w:hAnsi="Times New Roman" w:cs="Times New Roman"/>
          <w:color w:val="000000" w:themeColor="text1"/>
          <w:sz w:val="24"/>
          <w:szCs w:val="24"/>
        </w:rPr>
      </w:pPr>
      <w:commentRangeStart w:id="5"/>
      <w:r w:rsidRPr="005D4FC1">
        <w:rPr>
          <w:rFonts w:ascii="Times New Roman" w:hAnsi="Times New Roman" w:cs="Times New Roman"/>
          <w:color w:val="000000" w:themeColor="text1"/>
          <w:sz w:val="24"/>
          <w:szCs w:val="24"/>
        </w:rPr>
        <w:t>The purpose of this report is to provide the details of the intuition of attachment, a description of all the activities undertaken during the same, the lessons learnt</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 xml:space="preserve">and </w:t>
      </w:r>
      <w:r w:rsidR="00ED4FB5" w:rsidRPr="005D4FC1">
        <w:rPr>
          <w:rFonts w:ascii="Times New Roman" w:hAnsi="Times New Roman" w:cs="Times New Roman"/>
          <w:color w:val="000000" w:themeColor="text1"/>
          <w:sz w:val="24"/>
          <w:szCs w:val="24"/>
        </w:rPr>
        <w:t xml:space="preserve">challenges </w:t>
      </w:r>
      <w:r w:rsidRPr="005D4FC1">
        <w:rPr>
          <w:rFonts w:ascii="Times New Roman" w:hAnsi="Times New Roman" w:cs="Times New Roman"/>
          <w:color w:val="000000" w:themeColor="text1"/>
          <w:sz w:val="24"/>
          <w:szCs w:val="24"/>
        </w:rPr>
        <w:t>during the attachment period.</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The essence of attachment is to put</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all</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the theoretical work done in class by a student into practical exercise.</w:t>
      </w:r>
    </w:p>
    <w:p w:rsidR="00D939C7" w:rsidRPr="005D4FC1" w:rsidRDefault="00D939C7"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I was</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therefore attached</w:t>
      </w:r>
      <w:r w:rsidR="00ED4FB5" w:rsidRPr="005D4FC1">
        <w:rPr>
          <w:rFonts w:ascii="Times New Roman" w:hAnsi="Times New Roman" w:cs="Times New Roman"/>
          <w:color w:val="000000" w:themeColor="text1"/>
          <w:sz w:val="24"/>
          <w:szCs w:val="24"/>
        </w:rPr>
        <w:t xml:space="preserve"> at </w:t>
      </w:r>
      <w:proofErr w:type="spellStart"/>
      <w:r w:rsidR="00ED4FB5" w:rsidRPr="005D4FC1">
        <w:rPr>
          <w:rFonts w:ascii="Times New Roman" w:hAnsi="Times New Roman" w:cs="Times New Roman"/>
          <w:color w:val="000000" w:themeColor="text1"/>
          <w:sz w:val="24"/>
          <w:szCs w:val="24"/>
        </w:rPr>
        <w:t>Saham</w:t>
      </w:r>
      <w:proofErr w:type="spellEnd"/>
      <w:r w:rsidR="00ED4FB5" w:rsidRPr="005D4FC1">
        <w:rPr>
          <w:rFonts w:ascii="Times New Roman" w:hAnsi="Times New Roman" w:cs="Times New Roman"/>
          <w:color w:val="000000" w:themeColor="text1"/>
          <w:sz w:val="24"/>
          <w:szCs w:val="24"/>
        </w:rPr>
        <w:t xml:space="preserve"> Assurance Company Limited Kenya for a period </w:t>
      </w:r>
      <w:r w:rsidR="00F254D9" w:rsidRPr="005D4FC1">
        <w:rPr>
          <w:rFonts w:ascii="Times New Roman" w:hAnsi="Times New Roman" w:cs="Times New Roman"/>
          <w:color w:val="000000" w:themeColor="text1"/>
          <w:sz w:val="24"/>
          <w:szCs w:val="24"/>
        </w:rPr>
        <w:t>of</w:t>
      </w:r>
      <w:r w:rsidR="00ED4FB5" w:rsidRPr="005D4FC1">
        <w:rPr>
          <w:rFonts w:ascii="Times New Roman" w:hAnsi="Times New Roman" w:cs="Times New Roman"/>
          <w:color w:val="000000" w:themeColor="text1"/>
          <w:sz w:val="24"/>
          <w:szCs w:val="24"/>
        </w:rPr>
        <w:t xml:space="preserve"> three months.</w:t>
      </w:r>
      <w:r w:rsidRPr="005D4FC1">
        <w:rPr>
          <w:rFonts w:ascii="Times New Roman" w:hAnsi="Times New Roman" w:cs="Times New Roman"/>
          <w:color w:val="000000" w:themeColor="text1"/>
          <w:sz w:val="24"/>
          <w:szCs w:val="24"/>
        </w:rPr>
        <w:t xml:space="preserve"> The</w:t>
      </w:r>
      <w:r w:rsidR="00ED4FB5"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 xml:space="preserve">major activities I carried out included </w:t>
      </w:r>
      <w:r w:rsidR="002B43DD" w:rsidRPr="005D4FC1">
        <w:rPr>
          <w:rFonts w:ascii="Times New Roman" w:hAnsi="Times New Roman" w:cs="Times New Roman"/>
          <w:color w:val="000000" w:themeColor="text1"/>
          <w:sz w:val="24"/>
          <w:szCs w:val="24"/>
        </w:rPr>
        <w:t>keying in motor certificates in the system, documents printing</w:t>
      </w:r>
      <w:r w:rsidR="00F254D9" w:rsidRPr="005D4FC1">
        <w:rPr>
          <w:rFonts w:ascii="Times New Roman" w:hAnsi="Times New Roman" w:cs="Times New Roman"/>
          <w:color w:val="000000" w:themeColor="text1"/>
          <w:sz w:val="24"/>
          <w:szCs w:val="24"/>
        </w:rPr>
        <w:t xml:space="preserve"> and </w:t>
      </w:r>
      <w:proofErr w:type="spellStart"/>
      <w:r w:rsidR="00F254D9" w:rsidRPr="005D4FC1">
        <w:rPr>
          <w:rFonts w:ascii="Times New Roman" w:hAnsi="Times New Roman" w:cs="Times New Roman"/>
          <w:color w:val="000000" w:themeColor="text1"/>
          <w:sz w:val="24"/>
          <w:szCs w:val="24"/>
        </w:rPr>
        <w:t>procssing</w:t>
      </w:r>
      <w:proofErr w:type="spellEnd"/>
      <w:r w:rsidR="002B43DD" w:rsidRPr="005D4FC1">
        <w:rPr>
          <w:rFonts w:ascii="Times New Roman" w:hAnsi="Times New Roman" w:cs="Times New Roman"/>
          <w:color w:val="000000" w:themeColor="text1"/>
          <w:sz w:val="24"/>
          <w:szCs w:val="24"/>
        </w:rPr>
        <w:t>, franking and dispatching documents.</w:t>
      </w:r>
      <w:commentRangeEnd w:id="5"/>
      <w:r w:rsidR="005E40B4">
        <w:rPr>
          <w:rStyle w:val="CommentReference"/>
        </w:rPr>
        <w:commentReference w:id="5"/>
      </w: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DEDICATION</w:t>
      </w: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I wish to </w:t>
      </w:r>
      <w:r w:rsidR="00F254D9" w:rsidRPr="005D4FC1">
        <w:rPr>
          <w:rFonts w:ascii="Times New Roman" w:hAnsi="Times New Roman" w:cs="Times New Roman"/>
          <w:color w:val="000000" w:themeColor="text1"/>
          <w:sz w:val="24"/>
          <w:szCs w:val="24"/>
        </w:rPr>
        <w:t xml:space="preserve">dedicate this work to my family </w:t>
      </w:r>
      <w:r w:rsidRPr="005D4FC1">
        <w:rPr>
          <w:rFonts w:ascii="Times New Roman" w:hAnsi="Times New Roman" w:cs="Times New Roman"/>
          <w:color w:val="000000" w:themeColor="text1"/>
          <w:sz w:val="24"/>
          <w:szCs w:val="24"/>
        </w:rPr>
        <w:t xml:space="preserve">for </w:t>
      </w:r>
      <w:r w:rsidR="00F254D9" w:rsidRPr="005D4FC1">
        <w:rPr>
          <w:rFonts w:ascii="Times New Roman" w:hAnsi="Times New Roman" w:cs="Times New Roman"/>
          <w:color w:val="000000" w:themeColor="text1"/>
          <w:sz w:val="24"/>
          <w:szCs w:val="24"/>
        </w:rPr>
        <w:t>supp</w:t>
      </w:r>
      <w:r w:rsidR="006E5142" w:rsidRPr="005D4FC1">
        <w:rPr>
          <w:rFonts w:ascii="Times New Roman" w:hAnsi="Times New Roman" w:cs="Times New Roman"/>
          <w:color w:val="000000" w:themeColor="text1"/>
          <w:sz w:val="24"/>
          <w:szCs w:val="24"/>
        </w:rPr>
        <w:t>orting me throughout my study.</w:t>
      </w: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ACKNOWLEDGEMENTS</w:t>
      </w:r>
    </w:p>
    <w:p w:rsidR="00DA49D1"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 development of this report took the effort, support and guidance of a number</w:t>
      </w:r>
      <w:r w:rsidR="002C2478" w:rsidRPr="005D4FC1">
        <w:rPr>
          <w:rFonts w:ascii="Times New Roman" w:hAnsi="Times New Roman" w:cs="Times New Roman"/>
          <w:color w:val="000000" w:themeColor="text1"/>
          <w:sz w:val="24"/>
          <w:szCs w:val="24"/>
        </w:rPr>
        <w:t xml:space="preserve"> of people whom I wish to thank</w:t>
      </w:r>
      <w:r w:rsidRPr="005D4FC1">
        <w:rPr>
          <w:rFonts w:ascii="Times New Roman" w:hAnsi="Times New Roman" w:cs="Times New Roman"/>
          <w:color w:val="000000" w:themeColor="text1"/>
          <w:sz w:val="24"/>
          <w:szCs w:val="24"/>
        </w:rPr>
        <w:t>.</w:t>
      </w:r>
      <w:r w:rsidR="00DA49D1" w:rsidRPr="005D4FC1">
        <w:rPr>
          <w:rFonts w:ascii="Times New Roman" w:hAnsi="Times New Roman" w:cs="Times New Roman"/>
          <w:color w:val="000000" w:themeColor="text1"/>
          <w:sz w:val="24"/>
          <w:szCs w:val="24"/>
        </w:rPr>
        <w:t xml:space="preserve"> </w:t>
      </w:r>
      <w:r w:rsidR="006E5142" w:rsidRPr="005D4FC1">
        <w:rPr>
          <w:rFonts w:ascii="Times New Roman" w:hAnsi="Times New Roman" w:cs="Times New Roman"/>
          <w:color w:val="000000" w:themeColor="text1"/>
          <w:sz w:val="24"/>
          <w:szCs w:val="24"/>
        </w:rPr>
        <w:t xml:space="preserve">I also wish to pay tribute to the management and staff of </w:t>
      </w:r>
      <w:proofErr w:type="spellStart"/>
      <w:r w:rsidR="006E5142" w:rsidRPr="005D4FC1">
        <w:rPr>
          <w:rFonts w:ascii="Times New Roman" w:hAnsi="Times New Roman" w:cs="Times New Roman"/>
          <w:color w:val="000000" w:themeColor="text1"/>
          <w:sz w:val="24"/>
          <w:szCs w:val="24"/>
        </w:rPr>
        <w:t>Saham</w:t>
      </w:r>
      <w:proofErr w:type="spellEnd"/>
      <w:r w:rsidR="006E5142" w:rsidRPr="005D4FC1">
        <w:rPr>
          <w:rFonts w:ascii="Times New Roman" w:hAnsi="Times New Roman" w:cs="Times New Roman"/>
          <w:color w:val="000000" w:themeColor="text1"/>
          <w:sz w:val="24"/>
          <w:szCs w:val="24"/>
        </w:rPr>
        <w:t xml:space="preserve"> Assurance Company for offering me a chance to be part of them and for their unwavering support</w:t>
      </w:r>
      <w:r w:rsidRPr="005D4FC1">
        <w:rPr>
          <w:rFonts w:ascii="Times New Roman" w:hAnsi="Times New Roman" w:cs="Times New Roman"/>
          <w:color w:val="000000" w:themeColor="text1"/>
          <w:sz w:val="24"/>
          <w:szCs w:val="24"/>
        </w:rPr>
        <w:t>.</w:t>
      </w:r>
      <w:r w:rsidR="00BB616D">
        <w:rPr>
          <w:rFonts w:ascii="Times New Roman" w:hAnsi="Times New Roman" w:cs="Times New Roman"/>
          <w:color w:val="000000" w:themeColor="text1"/>
          <w:sz w:val="24"/>
          <w:szCs w:val="24"/>
        </w:rPr>
        <w:t xml:space="preserve"> </w:t>
      </w:r>
      <w:proofErr w:type="gramStart"/>
      <w:r w:rsidR="00BB616D">
        <w:rPr>
          <w:rFonts w:ascii="Times New Roman" w:hAnsi="Times New Roman" w:cs="Times New Roman"/>
          <w:color w:val="000000" w:themeColor="text1"/>
          <w:sz w:val="24"/>
          <w:szCs w:val="24"/>
        </w:rPr>
        <w:t>Gratitude</w:t>
      </w:r>
      <w:r w:rsidR="00DA49D1" w:rsidRPr="005D4FC1">
        <w:rPr>
          <w:rFonts w:ascii="Times New Roman" w:hAnsi="Times New Roman" w:cs="Times New Roman"/>
          <w:color w:val="000000" w:themeColor="text1"/>
          <w:sz w:val="24"/>
          <w:szCs w:val="24"/>
        </w:rPr>
        <w:t xml:space="preserve"> </w:t>
      </w:r>
      <w:r w:rsidR="00BB616D">
        <w:rPr>
          <w:rFonts w:ascii="Times New Roman" w:hAnsi="Times New Roman" w:cs="Times New Roman"/>
          <w:color w:val="000000" w:themeColor="text1"/>
          <w:sz w:val="24"/>
          <w:szCs w:val="24"/>
        </w:rPr>
        <w:t xml:space="preserve">to </w:t>
      </w:r>
      <w:r w:rsidR="00DA49D1" w:rsidRPr="005D4FC1">
        <w:rPr>
          <w:rFonts w:ascii="Times New Roman" w:hAnsi="Times New Roman" w:cs="Times New Roman"/>
          <w:color w:val="000000" w:themeColor="text1"/>
          <w:sz w:val="24"/>
          <w:szCs w:val="24"/>
        </w:rPr>
        <w:t>my academic sup</w:t>
      </w:r>
      <w:r w:rsidR="00E27011" w:rsidRPr="005D4FC1">
        <w:rPr>
          <w:rFonts w:ascii="Times New Roman" w:hAnsi="Times New Roman" w:cs="Times New Roman"/>
          <w:color w:val="000000" w:themeColor="text1"/>
          <w:sz w:val="24"/>
          <w:szCs w:val="24"/>
        </w:rPr>
        <w:t xml:space="preserve">ervisor Mr. Lawrence </w:t>
      </w:r>
      <w:proofErr w:type="spellStart"/>
      <w:r w:rsidR="00E27011" w:rsidRPr="005D4FC1">
        <w:rPr>
          <w:rFonts w:ascii="Times New Roman" w:hAnsi="Times New Roman" w:cs="Times New Roman"/>
          <w:color w:val="000000" w:themeColor="text1"/>
          <w:sz w:val="24"/>
          <w:szCs w:val="24"/>
        </w:rPr>
        <w:t>Areba</w:t>
      </w:r>
      <w:proofErr w:type="spellEnd"/>
      <w:r w:rsidR="00E27011" w:rsidRPr="005D4FC1">
        <w:rPr>
          <w:rFonts w:ascii="Times New Roman" w:hAnsi="Times New Roman" w:cs="Times New Roman"/>
          <w:color w:val="000000" w:themeColor="text1"/>
          <w:sz w:val="24"/>
          <w:szCs w:val="24"/>
        </w:rPr>
        <w:t xml:space="preserve"> for </w:t>
      </w:r>
      <w:r w:rsidR="00DA49D1" w:rsidRPr="005D4FC1">
        <w:rPr>
          <w:rFonts w:ascii="Times New Roman" w:hAnsi="Times New Roman" w:cs="Times New Roman"/>
          <w:color w:val="000000" w:themeColor="text1"/>
          <w:sz w:val="24"/>
          <w:szCs w:val="24"/>
        </w:rPr>
        <w:t>his efforts to assess me an</w:t>
      </w:r>
      <w:r w:rsidR="00E27011" w:rsidRPr="005D4FC1">
        <w:rPr>
          <w:rFonts w:ascii="Times New Roman" w:hAnsi="Times New Roman" w:cs="Times New Roman"/>
          <w:color w:val="000000" w:themeColor="text1"/>
          <w:sz w:val="24"/>
          <w:szCs w:val="24"/>
        </w:rPr>
        <w:t>d advice on how to improve my skills.</w:t>
      </w:r>
      <w:proofErr w:type="gramEnd"/>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I also thank</w:t>
      </w:r>
      <w:r w:rsidR="00E27011" w:rsidRPr="005D4FC1">
        <w:rPr>
          <w:rFonts w:ascii="Times New Roman" w:hAnsi="Times New Roman" w:cs="Times New Roman"/>
          <w:color w:val="000000" w:themeColor="text1"/>
          <w:sz w:val="24"/>
          <w:szCs w:val="24"/>
        </w:rPr>
        <w:t xml:space="preserve"> my </w:t>
      </w:r>
      <w:r w:rsidR="006E5142" w:rsidRPr="005D4FC1">
        <w:rPr>
          <w:rFonts w:ascii="Times New Roman" w:hAnsi="Times New Roman" w:cs="Times New Roman"/>
          <w:color w:val="000000" w:themeColor="text1"/>
          <w:sz w:val="24"/>
          <w:szCs w:val="24"/>
        </w:rPr>
        <w:t>family for their support and prayers not only during my attachment period but throughout my course</w:t>
      </w:r>
      <w:r w:rsidRPr="005D4FC1">
        <w:rPr>
          <w:rFonts w:ascii="Times New Roman" w:hAnsi="Times New Roman" w:cs="Times New Roman"/>
          <w:color w:val="000000" w:themeColor="text1"/>
          <w:sz w:val="24"/>
          <w:szCs w:val="24"/>
        </w:rPr>
        <w:t>.</w:t>
      </w:r>
      <w:r w:rsidR="00991021" w:rsidRPr="005D4FC1">
        <w:rPr>
          <w:rFonts w:ascii="Times New Roman" w:hAnsi="Times New Roman" w:cs="Times New Roman"/>
          <w:color w:val="000000" w:themeColor="text1"/>
          <w:sz w:val="24"/>
          <w:szCs w:val="24"/>
        </w:rPr>
        <w:t xml:space="preserve"> I cannot</w:t>
      </w:r>
      <w:r w:rsidRPr="005D4FC1">
        <w:rPr>
          <w:rFonts w:ascii="Times New Roman" w:hAnsi="Times New Roman" w:cs="Times New Roman"/>
          <w:color w:val="000000" w:themeColor="text1"/>
          <w:sz w:val="24"/>
          <w:szCs w:val="24"/>
        </w:rPr>
        <w:t xml:space="preserve"> end this list without paying tribute to</w:t>
      </w:r>
      <w:r w:rsidR="00991021" w:rsidRPr="005D4FC1">
        <w:rPr>
          <w:rFonts w:ascii="Times New Roman" w:hAnsi="Times New Roman" w:cs="Times New Roman"/>
          <w:color w:val="000000" w:themeColor="text1"/>
          <w:sz w:val="24"/>
          <w:szCs w:val="24"/>
        </w:rPr>
        <w:t xml:space="preserve"> the entire </w:t>
      </w:r>
      <w:proofErr w:type="spellStart"/>
      <w:r w:rsidR="00991021" w:rsidRPr="005D4FC1">
        <w:rPr>
          <w:rFonts w:ascii="Times New Roman" w:hAnsi="Times New Roman" w:cs="Times New Roman"/>
          <w:color w:val="000000" w:themeColor="text1"/>
          <w:sz w:val="24"/>
          <w:szCs w:val="24"/>
        </w:rPr>
        <w:t>Maasai</w:t>
      </w:r>
      <w:proofErr w:type="spellEnd"/>
      <w:r w:rsidR="00991021" w:rsidRPr="005D4FC1">
        <w:rPr>
          <w:rFonts w:ascii="Times New Roman" w:hAnsi="Times New Roman" w:cs="Times New Roman"/>
          <w:color w:val="000000" w:themeColor="text1"/>
          <w:sz w:val="24"/>
          <w:szCs w:val="24"/>
        </w:rPr>
        <w:t xml:space="preserve"> Mara</w:t>
      </w:r>
      <w:r w:rsidRPr="005D4FC1">
        <w:rPr>
          <w:rFonts w:ascii="Times New Roman" w:hAnsi="Times New Roman" w:cs="Times New Roman"/>
          <w:color w:val="000000" w:themeColor="text1"/>
          <w:sz w:val="24"/>
          <w:szCs w:val="24"/>
        </w:rPr>
        <w:t xml:space="preserve"> University </w:t>
      </w:r>
      <w:r w:rsidR="003F19FE" w:rsidRPr="005D4FC1">
        <w:rPr>
          <w:rFonts w:ascii="Times New Roman" w:hAnsi="Times New Roman" w:cs="Times New Roman"/>
          <w:color w:val="000000" w:themeColor="text1"/>
          <w:sz w:val="24"/>
          <w:szCs w:val="24"/>
        </w:rPr>
        <w:t xml:space="preserve">department of computing and information science </w:t>
      </w:r>
      <w:r w:rsidRPr="005D4FC1">
        <w:rPr>
          <w:rFonts w:ascii="Times New Roman" w:hAnsi="Times New Roman" w:cs="Times New Roman"/>
          <w:color w:val="000000" w:themeColor="text1"/>
          <w:sz w:val="24"/>
          <w:szCs w:val="24"/>
        </w:rPr>
        <w:t>for their constructive training and the</w:t>
      </w:r>
      <w:r w:rsidR="003F19FE"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knowledge they have imparted in</w:t>
      </w:r>
      <w:r w:rsidR="003F19FE" w:rsidRPr="005D4FC1">
        <w:rPr>
          <w:rFonts w:ascii="Times New Roman" w:hAnsi="Times New Roman" w:cs="Times New Roman"/>
          <w:color w:val="000000" w:themeColor="text1"/>
          <w:sz w:val="24"/>
          <w:szCs w:val="24"/>
        </w:rPr>
        <w:t xml:space="preserve"> me throughout the four</w:t>
      </w:r>
      <w:r w:rsidRPr="005D4FC1">
        <w:rPr>
          <w:rFonts w:ascii="Times New Roman" w:hAnsi="Times New Roman" w:cs="Times New Roman"/>
          <w:color w:val="000000" w:themeColor="text1"/>
          <w:sz w:val="24"/>
          <w:szCs w:val="24"/>
        </w:rPr>
        <w:t xml:space="preserve"> years training.</w:t>
      </w:r>
      <w:r w:rsidR="003F19FE"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 xml:space="preserve">May God bless you </w:t>
      </w:r>
      <w:proofErr w:type="gramStart"/>
      <w:r w:rsidRPr="005D4FC1">
        <w:rPr>
          <w:rFonts w:ascii="Times New Roman" w:hAnsi="Times New Roman" w:cs="Times New Roman"/>
          <w:color w:val="000000" w:themeColor="text1"/>
          <w:sz w:val="24"/>
          <w:szCs w:val="24"/>
        </w:rPr>
        <w:t>all</w:t>
      </w:r>
      <w:r w:rsidR="003F19FE" w:rsidRPr="005D4FC1">
        <w:rPr>
          <w:rFonts w:ascii="Times New Roman" w:hAnsi="Times New Roman" w:cs="Times New Roman"/>
          <w:color w:val="000000" w:themeColor="text1"/>
          <w:sz w:val="24"/>
          <w:szCs w:val="24"/>
        </w:rPr>
        <w:t>.</w:t>
      </w:r>
      <w:proofErr w:type="gramEnd"/>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spacing w:line="480" w:lineRule="auto"/>
        <w:rPr>
          <w:rFonts w:ascii="Times New Roman" w:hAnsi="Times New Roman" w:cs="Times New Roman"/>
          <w:color w:val="000000" w:themeColor="text1"/>
          <w:sz w:val="24"/>
          <w:szCs w:val="24"/>
        </w:rPr>
      </w:pPr>
    </w:p>
    <w:p w:rsidR="001F2217" w:rsidRPr="005D4FC1" w:rsidRDefault="001F221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CHAPTER ONE</w:t>
      </w:r>
    </w:p>
    <w:p w:rsidR="001F2217" w:rsidRPr="005D4FC1" w:rsidRDefault="00D64DCC"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1.0</w:t>
      </w:r>
      <w:r w:rsidR="001F2217" w:rsidRPr="005D4FC1">
        <w:rPr>
          <w:rFonts w:ascii="Times New Roman" w:hAnsi="Times New Roman" w:cs="Times New Roman"/>
          <w:color w:val="000000" w:themeColor="text1"/>
          <w:sz w:val="24"/>
          <w:szCs w:val="24"/>
        </w:rPr>
        <w:t xml:space="preserve"> INTRODUCTION</w:t>
      </w:r>
    </w:p>
    <w:p w:rsidR="00D64DCC" w:rsidRPr="005D4FC1" w:rsidRDefault="00D64DCC" w:rsidP="00BB616D">
      <w:pPr>
        <w:spacing w:line="480" w:lineRule="auto"/>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 xml:space="preserve">The industrial attachment training is an essential component of the curriculum </w:t>
      </w:r>
      <w:r w:rsidR="00BB616D" w:rsidRPr="005D4FC1">
        <w:rPr>
          <w:rFonts w:ascii="Times New Roman" w:eastAsia="Times New Roman" w:hAnsi="Times New Roman" w:cs="Times New Roman"/>
          <w:color w:val="000000" w:themeColor="text1"/>
          <w:sz w:val="24"/>
          <w:szCs w:val="24"/>
        </w:rPr>
        <w:t xml:space="preserve">of </w:t>
      </w:r>
      <w:proofErr w:type="spellStart"/>
      <w:r w:rsidR="00BB616D" w:rsidRPr="005D4FC1">
        <w:rPr>
          <w:rFonts w:ascii="Times New Roman" w:eastAsia="Times New Roman" w:hAnsi="Times New Roman" w:cs="Times New Roman"/>
          <w:color w:val="000000" w:themeColor="text1"/>
          <w:sz w:val="24"/>
          <w:szCs w:val="24"/>
        </w:rPr>
        <w:t>Maasai</w:t>
      </w:r>
      <w:proofErr w:type="spellEnd"/>
      <w:r w:rsidRPr="005D4FC1">
        <w:rPr>
          <w:rFonts w:ascii="Times New Roman" w:eastAsia="Times New Roman" w:hAnsi="Times New Roman" w:cs="Times New Roman"/>
          <w:color w:val="000000" w:themeColor="text1"/>
          <w:sz w:val="24"/>
          <w:szCs w:val="24"/>
        </w:rPr>
        <w:t xml:space="preserve"> Mara University and therefore no graduation without the industrial attachment. The attachment period is usually </w:t>
      </w:r>
      <w:proofErr w:type="gramStart"/>
      <w:r w:rsidRPr="005D4FC1">
        <w:rPr>
          <w:rFonts w:ascii="Times New Roman" w:eastAsia="Times New Roman" w:hAnsi="Times New Roman" w:cs="Times New Roman"/>
          <w:color w:val="000000" w:themeColor="text1"/>
          <w:sz w:val="24"/>
          <w:szCs w:val="24"/>
        </w:rPr>
        <w:t>maximum</w:t>
      </w:r>
      <w:proofErr w:type="gramEnd"/>
      <w:r w:rsidRPr="005D4FC1">
        <w:rPr>
          <w:rFonts w:ascii="Times New Roman" w:eastAsia="Times New Roman" w:hAnsi="Times New Roman" w:cs="Times New Roman"/>
          <w:color w:val="000000" w:themeColor="text1"/>
          <w:sz w:val="24"/>
          <w:szCs w:val="24"/>
        </w:rPr>
        <w:t xml:space="preserve"> of twelve weeks, during </w:t>
      </w:r>
      <w:r w:rsidR="00234CB1" w:rsidRPr="005D4FC1">
        <w:rPr>
          <w:rFonts w:ascii="Times New Roman" w:eastAsia="Times New Roman" w:hAnsi="Times New Roman" w:cs="Times New Roman"/>
          <w:color w:val="000000" w:themeColor="text1"/>
          <w:sz w:val="24"/>
          <w:szCs w:val="24"/>
        </w:rPr>
        <w:t>which the student i</w:t>
      </w:r>
      <w:r w:rsidRPr="005D4FC1">
        <w:rPr>
          <w:rFonts w:ascii="Times New Roman" w:eastAsia="Times New Roman" w:hAnsi="Times New Roman" w:cs="Times New Roman"/>
          <w:color w:val="000000" w:themeColor="text1"/>
          <w:sz w:val="24"/>
          <w:szCs w:val="24"/>
        </w:rPr>
        <w:t xml:space="preserve">s </w:t>
      </w:r>
      <w:r w:rsidR="00234CB1" w:rsidRPr="005D4FC1">
        <w:rPr>
          <w:rFonts w:ascii="Times New Roman" w:eastAsia="Times New Roman" w:hAnsi="Times New Roman" w:cs="Times New Roman"/>
          <w:color w:val="000000" w:themeColor="text1"/>
          <w:sz w:val="24"/>
          <w:szCs w:val="24"/>
        </w:rPr>
        <w:t>expected</w:t>
      </w:r>
      <w:r w:rsidRPr="005D4FC1">
        <w:rPr>
          <w:rFonts w:ascii="Times New Roman" w:eastAsia="Times New Roman" w:hAnsi="Times New Roman" w:cs="Times New Roman"/>
          <w:color w:val="000000" w:themeColor="text1"/>
          <w:sz w:val="24"/>
          <w:szCs w:val="24"/>
        </w:rPr>
        <w:t xml:space="preserve"> to acquire additional practical experience to supplement, their course of study in the university. They are also exposed to the real world of work and its challenges which will prepare them towards their future careers.</w:t>
      </w:r>
    </w:p>
    <w:p w:rsidR="00D64DCC" w:rsidRPr="005D4FC1" w:rsidRDefault="00D64DCC" w:rsidP="00BB616D">
      <w:pPr>
        <w:spacing w:line="480" w:lineRule="auto"/>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 xml:space="preserve">This report is the outcome of the eight weeks practical training I had at </w:t>
      </w:r>
      <w:proofErr w:type="spellStart"/>
      <w:r w:rsidRPr="005D4FC1">
        <w:rPr>
          <w:rFonts w:ascii="Times New Roman" w:eastAsia="Times New Roman" w:hAnsi="Times New Roman" w:cs="Times New Roman"/>
          <w:color w:val="000000" w:themeColor="text1"/>
          <w:sz w:val="24"/>
          <w:szCs w:val="24"/>
        </w:rPr>
        <w:t>Saham</w:t>
      </w:r>
      <w:proofErr w:type="spellEnd"/>
      <w:r w:rsidRPr="005D4FC1">
        <w:rPr>
          <w:rFonts w:ascii="Times New Roman" w:eastAsia="Times New Roman" w:hAnsi="Times New Roman" w:cs="Times New Roman"/>
          <w:color w:val="000000" w:themeColor="text1"/>
          <w:sz w:val="24"/>
          <w:szCs w:val="24"/>
        </w:rPr>
        <w:t xml:space="preserve"> Assurance Kenya Limited in Nairobi.</w:t>
      </w:r>
    </w:p>
    <w:p w:rsidR="00D64DCC" w:rsidRPr="005D4FC1" w:rsidRDefault="00B515C2"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1.1 </w:t>
      </w:r>
      <w:r w:rsidR="00D64DCC" w:rsidRPr="005D4FC1">
        <w:rPr>
          <w:rFonts w:ascii="Times New Roman" w:hAnsi="Times New Roman" w:cs="Times New Roman"/>
          <w:color w:val="000000" w:themeColor="text1"/>
          <w:sz w:val="24"/>
          <w:szCs w:val="24"/>
        </w:rPr>
        <w:t>OBJECTIVES OF ATTACHMENT</w:t>
      </w:r>
    </w:p>
    <w:p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Some of the important objectives of the industrial attachment are as follows</w:t>
      </w:r>
    </w:p>
    <w:p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assess the interest of the student in the occupation he/she plans to undertake.</w:t>
      </w:r>
    </w:p>
    <w:p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expose the students to work methods not taught in the University and to provide access to products equipment not normally available in the environment of the University.</w:t>
      </w:r>
    </w:p>
    <w:p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provide the students with an opportunity to apply knowledge in real work situation thereby closing the gap between University work and the actual practice.</w:t>
      </w:r>
    </w:p>
    <w:p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make the transition from school to the world of work smoothly and to enhance student contacts for job placement.</w:t>
      </w:r>
    </w:p>
    <w:p w:rsidR="00D64DCC" w:rsidRPr="005D4FC1" w:rsidRDefault="00D64DCC" w:rsidP="00BB616D">
      <w:pPr>
        <w:pStyle w:val="ListParagraph"/>
        <w:numPr>
          <w:ilvl w:val="0"/>
          <w:numId w:val="3"/>
        </w:numPr>
        <w:shd w:val="clear" w:color="auto" w:fill="FFFFFF"/>
        <w:spacing w:after="0"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enlist and strengthen employers involvement in institutional activities and in the entire educational process of preparing the students for employment in industry.</w:t>
      </w:r>
    </w:p>
    <w:p w:rsidR="00D64DCC" w:rsidRPr="005D4FC1" w:rsidRDefault="00D64DCC" w:rsidP="00BB616D">
      <w:pPr>
        <w:pStyle w:val="ListParagraph"/>
        <w:numPr>
          <w:ilvl w:val="0"/>
          <w:numId w:val="3"/>
        </w:numPr>
        <w:shd w:val="clear" w:color="auto" w:fill="FFFFFF"/>
        <w:spacing w:line="480" w:lineRule="auto"/>
        <w:jc w:val="both"/>
        <w:rPr>
          <w:rFonts w:ascii="Times New Roman" w:eastAsia="Times New Roman" w:hAnsi="Times New Roman"/>
          <w:color w:val="000000" w:themeColor="text1"/>
          <w:sz w:val="24"/>
          <w:szCs w:val="24"/>
        </w:rPr>
      </w:pPr>
      <w:r w:rsidRPr="005D4FC1">
        <w:rPr>
          <w:rFonts w:ascii="Times New Roman" w:eastAsia="Times New Roman" w:hAnsi="Times New Roman"/>
          <w:color w:val="000000" w:themeColor="text1"/>
          <w:sz w:val="24"/>
          <w:szCs w:val="24"/>
        </w:rPr>
        <w:t>To enhance industry´s satisfaction with the graduate of the Faculty in particular and the University at large.</w:t>
      </w:r>
    </w:p>
    <w:p w:rsidR="00D64DCC" w:rsidRPr="005D4FC1" w:rsidRDefault="00234CB1" w:rsidP="00BB616D">
      <w:pPr>
        <w:pStyle w:val="Heading2"/>
        <w:spacing w:line="480" w:lineRule="auto"/>
        <w:rPr>
          <w:rFonts w:ascii="Times New Roman" w:eastAsia="Times New Roman" w:hAnsi="Times New Roman" w:cs="Times New Roman"/>
          <w:color w:val="000000" w:themeColor="text1"/>
          <w:sz w:val="24"/>
          <w:szCs w:val="24"/>
        </w:rPr>
      </w:pPr>
      <w:bookmarkStart w:id="6" w:name="_Toc407702844"/>
      <w:r w:rsidRPr="005D4FC1">
        <w:rPr>
          <w:rFonts w:ascii="Times New Roman" w:eastAsia="Times New Roman" w:hAnsi="Times New Roman" w:cs="Times New Roman"/>
          <w:color w:val="000000" w:themeColor="text1"/>
          <w:sz w:val="24"/>
          <w:szCs w:val="24"/>
        </w:rPr>
        <w:lastRenderedPageBreak/>
        <w:t xml:space="preserve">1.2 </w:t>
      </w:r>
      <w:r w:rsidR="00D64DCC" w:rsidRPr="005D4FC1">
        <w:rPr>
          <w:rFonts w:ascii="Times New Roman" w:eastAsia="Times New Roman" w:hAnsi="Times New Roman" w:cs="Times New Roman"/>
          <w:color w:val="000000" w:themeColor="text1"/>
          <w:sz w:val="24"/>
          <w:szCs w:val="24"/>
        </w:rPr>
        <w:t>BENEFITS TO STUDENTS</w:t>
      </w:r>
      <w:bookmarkEnd w:id="6"/>
    </w:p>
    <w:p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The industrial attachment seek to offer students a practical translation of the theory they have been taught. It has also got individual benefit of</w:t>
      </w:r>
      <w:r w:rsidR="00234CB1" w:rsidRPr="005D4FC1">
        <w:rPr>
          <w:rFonts w:ascii="Times New Roman" w:eastAsia="Times New Roman" w:hAnsi="Times New Roman" w:cs="Times New Roman"/>
          <w:color w:val="000000" w:themeColor="text1"/>
          <w:sz w:val="24"/>
          <w:szCs w:val="24"/>
        </w:rPr>
        <w:t xml:space="preserve"> </w:t>
      </w:r>
      <w:proofErr w:type="gramStart"/>
      <w:r w:rsidRPr="005D4FC1">
        <w:rPr>
          <w:rFonts w:ascii="Times New Roman" w:eastAsia="Times New Roman" w:hAnsi="Times New Roman" w:cs="Times New Roman"/>
          <w:color w:val="000000" w:themeColor="text1"/>
          <w:sz w:val="24"/>
          <w:szCs w:val="24"/>
        </w:rPr>
        <w:t>liaising</w:t>
      </w:r>
      <w:proofErr w:type="gramEnd"/>
      <w:r w:rsidRPr="005D4FC1">
        <w:rPr>
          <w:rFonts w:ascii="Times New Roman" w:eastAsia="Times New Roman" w:hAnsi="Times New Roman" w:cs="Times New Roman"/>
          <w:color w:val="000000" w:themeColor="text1"/>
          <w:sz w:val="24"/>
          <w:szCs w:val="24"/>
        </w:rPr>
        <w:t xml:space="preserve"> the university to the industries, hence brightening the employment chances of the students in the university. Through this attachment, I have generated a good interpersonal relationship through my interaction with my supervisors and colleagues. This has assisted me to interact confidently with people irrespective of the position.</w:t>
      </w:r>
    </w:p>
    <w:p w:rsidR="00D64DCC" w:rsidRPr="005D4FC1" w:rsidRDefault="00234CB1" w:rsidP="00BB616D">
      <w:pPr>
        <w:pStyle w:val="Heading2"/>
        <w:spacing w:line="480" w:lineRule="auto"/>
        <w:rPr>
          <w:rFonts w:ascii="Times New Roman" w:hAnsi="Times New Roman" w:cs="Times New Roman"/>
          <w:color w:val="000000" w:themeColor="text1"/>
          <w:sz w:val="24"/>
          <w:szCs w:val="24"/>
        </w:rPr>
      </w:pPr>
      <w:bookmarkStart w:id="7" w:name="_Toc407702845"/>
      <w:r w:rsidRPr="005D4FC1">
        <w:rPr>
          <w:rFonts w:ascii="Times New Roman" w:hAnsi="Times New Roman" w:cs="Times New Roman"/>
          <w:color w:val="000000" w:themeColor="text1"/>
          <w:sz w:val="24"/>
          <w:szCs w:val="24"/>
        </w:rPr>
        <w:t xml:space="preserve">1.3 </w:t>
      </w:r>
      <w:r w:rsidR="00D64DCC" w:rsidRPr="005D4FC1">
        <w:rPr>
          <w:rFonts w:ascii="Times New Roman" w:hAnsi="Times New Roman" w:cs="Times New Roman"/>
          <w:color w:val="000000" w:themeColor="text1"/>
          <w:sz w:val="24"/>
          <w:szCs w:val="24"/>
        </w:rPr>
        <w:t>EXPERIENCE</w:t>
      </w:r>
      <w:bookmarkEnd w:id="7"/>
    </w:p>
    <w:p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 xml:space="preserve">Through my attachment, I have gained some new experiences in </w:t>
      </w:r>
      <w:r w:rsidR="00234CB1" w:rsidRPr="005D4FC1">
        <w:rPr>
          <w:rFonts w:ascii="Times New Roman" w:eastAsia="Times New Roman" w:hAnsi="Times New Roman" w:cs="Times New Roman"/>
          <w:color w:val="000000" w:themeColor="text1"/>
          <w:sz w:val="24"/>
          <w:szCs w:val="24"/>
        </w:rPr>
        <w:t>issuing all types of motor vehicle policies and certificates, processing, printing and assembling policy documents.</w:t>
      </w:r>
      <w:r w:rsidRPr="005D4FC1">
        <w:rPr>
          <w:rFonts w:ascii="Times New Roman" w:eastAsia="Times New Roman" w:hAnsi="Times New Roman" w:cs="Times New Roman"/>
          <w:color w:val="000000" w:themeColor="text1"/>
          <w:sz w:val="24"/>
          <w:szCs w:val="24"/>
        </w:rPr>
        <w:t xml:space="preserve"> I have also learnt</w:t>
      </w:r>
      <w:r w:rsidR="00234CB1" w:rsidRPr="005D4FC1">
        <w:rPr>
          <w:rFonts w:ascii="Times New Roman" w:eastAsia="Times New Roman" w:hAnsi="Times New Roman" w:cs="Times New Roman"/>
          <w:color w:val="000000" w:themeColor="text1"/>
          <w:sz w:val="24"/>
          <w:szCs w:val="24"/>
        </w:rPr>
        <w:t xml:space="preserve"> how to frank and dispatch policy documents to clients, have improved my interpersonal skills by interacting with clients and also have improved on social life through interaction with the colleagues. </w:t>
      </w:r>
    </w:p>
    <w:p w:rsidR="00D64DCC" w:rsidRPr="005D4FC1" w:rsidRDefault="004C59D4" w:rsidP="00BB616D">
      <w:pPr>
        <w:shd w:val="clear" w:color="auto" w:fill="FFFFFF"/>
        <w:spacing w:line="480" w:lineRule="auto"/>
        <w:jc w:val="both"/>
        <w:rPr>
          <w:rFonts w:ascii="Times New Roman" w:eastAsia="Times New Roman" w:hAnsi="Times New Roman" w:cs="Times New Roman"/>
          <w:b/>
          <w:bCs/>
          <w:color w:val="000000" w:themeColor="text1"/>
          <w:sz w:val="24"/>
          <w:szCs w:val="24"/>
        </w:rPr>
      </w:pPr>
      <w:r>
        <w:rPr>
          <w:rStyle w:val="CommentReference"/>
        </w:rPr>
        <w:commentReference w:id="8"/>
      </w:r>
    </w:p>
    <w:p w:rsidR="00D64DCC" w:rsidRPr="005D4FC1" w:rsidRDefault="00234CB1" w:rsidP="00BB616D">
      <w:pPr>
        <w:pStyle w:val="Heading2"/>
        <w:spacing w:line="480" w:lineRule="auto"/>
        <w:rPr>
          <w:rFonts w:ascii="Times New Roman" w:hAnsi="Times New Roman" w:cs="Times New Roman"/>
          <w:color w:val="000000" w:themeColor="text1"/>
          <w:sz w:val="24"/>
          <w:szCs w:val="24"/>
        </w:rPr>
      </w:pPr>
      <w:bookmarkStart w:id="9" w:name="_Toc407702846"/>
      <w:r w:rsidRPr="005D4FC1">
        <w:rPr>
          <w:rFonts w:ascii="Times New Roman" w:hAnsi="Times New Roman" w:cs="Times New Roman"/>
          <w:color w:val="000000" w:themeColor="text1"/>
          <w:sz w:val="24"/>
          <w:szCs w:val="24"/>
        </w:rPr>
        <w:t xml:space="preserve">1.4 </w:t>
      </w:r>
      <w:r w:rsidR="00D64DCC" w:rsidRPr="005D4FC1">
        <w:rPr>
          <w:rFonts w:ascii="Times New Roman" w:hAnsi="Times New Roman" w:cs="Times New Roman"/>
          <w:color w:val="000000" w:themeColor="text1"/>
          <w:sz w:val="24"/>
          <w:szCs w:val="24"/>
        </w:rPr>
        <w:t>MORAL EDUCATION</w:t>
      </w:r>
      <w:bookmarkEnd w:id="9"/>
    </w:p>
    <w:p w:rsidR="00D64DCC" w:rsidRPr="005D4FC1" w:rsidRDefault="00D64DCC" w:rsidP="00BB616D">
      <w:pPr>
        <w:shd w:val="clear" w:color="auto" w:fill="FFFFFF"/>
        <w:spacing w:line="480" w:lineRule="auto"/>
        <w:jc w:val="both"/>
        <w:rPr>
          <w:rFonts w:ascii="Times New Roman" w:eastAsia="Times New Roman" w:hAnsi="Times New Roman" w:cs="Times New Roman"/>
          <w:color w:val="000000" w:themeColor="text1"/>
          <w:sz w:val="24"/>
          <w:szCs w:val="24"/>
        </w:rPr>
      </w:pPr>
      <w:r w:rsidRPr="005D4FC1">
        <w:rPr>
          <w:rFonts w:ascii="Times New Roman" w:eastAsia="Times New Roman" w:hAnsi="Times New Roman" w:cs="Times New Roman"/>
          <w:color w:val="000000" w:themeColor="text1"/>
          <w:sz w:val="24"/>
          <w:szCs w:val="24"/>
        </w:rPr>
        <w:t>Working in the university exposes me to various learning environment or conditions. It has thereby inculcated in me sympathy for the poor and above all the will to acquire myself from improving my practical knowledge.</w:t>
      </w:r>
    </w:p>
    <w:p w:rsidR="00ED4FB5" w:rsidRPr="005D4FC1" w:rsidRDefault="00ED4FB5" w:rsidP="00BB616D">
      <w:pPr>
        <w:pStyle w:val="Heading1"/>
        <w:numPr>
          <w:ilvl w:val="1"/>
          <w:numId w:val="1"/>
        </w:numPr>
        <w:spacing w:line="480" w:lineRule="auto"/>
        <w:rPr>
          <w:rFonts w:ascii="Times New Roman" w:hAnsi="Times New Roman" w:cs="Times New Roman"/>
          <w:color w:val="000000" w:themeColor="text1"/>
          <w:sz w:val="24"/>
          <w:szCs w:val="24"/>
        </w:rPr>
      </w:pPr>
      <w:commentRangeStart w:id="10"/>
      <w:r w:rsidRPr="005D4FC1">
        <w:rPr>
          <w:rFonts w:ascii="Times New Roman" w:hAnsi="Times New Roman" w:cs="Times New Roman"/>
          <w:color w:val="000000" w:themeColor="text1"/>
          <w:sz w:val="24"/>
          <w:szCs w:val="24"/>
        </w:rPr>
        <w:br w:type="page"/>
      </w:r>
      <w:commentRangeEnd w:id="10"/>
      <w:r w:rsidR="00811686">
        <w:rPr>
          <w:rStyle w:val="CommentReference"/>
          <w:rFonts w:asciiTheme="minorHAnsi" w:eastAsiaTheme="minorEastAsia" w:hAnsiTheme="minorHAnsi" w:cstheme="minorBidi"/>
          <w:b w:val="0"/>
          <w:bCs w:val="0"/>
          <w:color w:val="auto"/>
        </w:rPr>
        <w:commentReference w:id="10"/>
      </w:r>
    </w:p>
    <w:p w:rsidR="00ED4FB5" w:rsidRPr="005D4FC1" w:rsidRDefault="00234CB1"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CHAPTER 2</w:t>
      </w:r>
    </w:p>
    <w:p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2.0 Background</w:t>
      </w:r>
      <w:r w:rsidR="00F06E64" w:rsidRPr="005D4FC1">
        <w:rPr>
          <w:rFonts w:ascii="Times New Roman" w:hAnsi="Times New Roman" w:cs="Times New Roman"/>
          <w:color w:val="000000" w:themeColor="text1"/>
          <w:sz w:val="24"/>
          <w:szCs w:val="24"/>
        </w:rPr>
        <w:t xml:space="preserve"> of </w:t>
      </w:r>
      <w:proofErr w:type="spellStart"/>
      <w:r w:rsidR="00F06E64" w:rsidRPr="005D4FC1">
        <w:rPr>
          <w:rFonts w:ascii="Times New Roman" w:hAnsi="Times New Roman" w:cs="Times New Roman"/>
          <w:color w:val="000000" w:themeColor="text1"/>
          <w:sz w:val="24"/>
          <w:szCs w:val="24"/>
        </w:rPr>
        <w:t>Saham</w:t>
      </w:r>
      <w:proofErr w:type="spellEnd"/>
      <w:r w:rsidR="00F06E64" w:rsidRPr="005D4FC1">
        <w:rPr>
          <w:rFonts w:ascii="Times New Roman" w:hAnsi="Times New Roman" w:cs="Times New Roman"/>
          <w:color w:val="000000" w:themeColor="text1"/>
          <w:sz w:val="24"/>
          <w:szCs w:val="24"/>
        </w:rPr>
        <w:t xml:space="preserve"> Assurance Company Kenya Ltd</w:t>
      </w:r>
    </w:p>
    <w:p w:rsidR="00910AA3" w:rsidRPr="005D4FC1" w:rsidRDefault="00F06E64" w:rsidP="00BB616D">
      <w:pPr>
        <w:pStyle w:val="Heading2"/>
        <w:tabs>
          <w:tab w:val="left" w:pos="834"/>
        </w:tabs>
        <w:spacing w:line="480" w:lineRule="auto"/>
        <w:rPr>
          <w:rFonts w:ascii="Times New Roman" w:hAnsi="Times New Roman" w:cs="Times New Roman"/>
          <w:b w:val="0"/>
          <w:bCs w:val="0"/>
          <w:color w:val="000000" w:themeColor="text1"/>
          <w:sz w:val="24"/>
          <w:szCs w:val="24"/>
        </w:rPr>
      </w:pPr>
      <w:r w:rsidRPr="005D4FC1">
        <w:rPr>
          <w:rFonts w:ascii="Times New Roman" w:hAnsi="Times New Roman" w:cs="Times New Roman"/>
          <w:color w:val="000000" w:themeColor="text1"/>
          <w:sz w:val="24"/>
          <w:szCs w:val="24"/>
        </w:rPr>
        <w:t xml:space="preserve"> </w:t>
      </w:r>
      <w:proofErr w:type="spellStart"/>
      <w:r w:rsidR="00910AA3" w:rsidRPr="005D4FC1">
        <w:rPr>
          <w:rFonts w:ascii="Times New Roman" w:hAnsi="Times New Roman" w:cs="Times New Roman"/>
          <w:b w:val="0"/>
          <w:color w:val="000000" w:themeColor="text1"/>
          <w:sz w:val="24"/>
          <w:szCs w:val="24"/>
        </w:rPr>
        <w:t>Saham</w:t>
      </w:r>
      <w:proofErr w:type="spellEnd"/>
      <w:r w:rsidR="00910AA3" w:rsidRPr="005D4FC1">
        <w:rPr>
          <w:rFonts w:ascii="Times New Roman" w:hAnsi="Times New Roman" w:cs="Times New Roman"/>
          <w:b w:val="0"/>
          <w:color w:val="000000" w:themeColor="text1"/>
          <w:sz w:val="24"/>
          <w:szCs w:val="24"/>
        </w:rPr>
        <w:t xml:space="preserve"> Assurance Company formerly known as </w:t>
      </w:r>
      <w:proofErr w:type="spellStart"/>
      <w:r w:rsidR="00910AA3" w:rsidRPr="005D4FC1">
        <w:rPr>
          <w:rFonts w:ascii="Times New Roman" w:hAnsi="Times New Roman" w:cs="Times New Roman"/>
          <w:b w:val="0"/>
          <w:color w:val="000000" w:themeColor="text1"/>
          <w:sz w:val="24"/>
          <w:szCs w:val="24"/>
        </w:rPr>
        <w:t>merchantile</w:t>
      </w:r>
      <w:proofErr w:type="spellEnd"/>
      <w:r w:rsidR="00910AA3" w:rsidRPr="005D4FC1">
        <w:rPr>
          <w:rFonts w:ascii="Times New Roman" w:hAnsi="Times New Roman" w:cs="Times New Roman"/>
          <w:b w:val="0"/>
          <w:color w:val="000000" w:themeColor="text1"/>
          <w:sz w:val="24"/>
          <w:szCs w:val="24"/>
        </w:rPr>
        <w:t xml:space="preserve"> Insurance Company Limited was established in the year 1993 as a composite insurance company.</w:t>
      </w:r>
    </w:p>
    <w:p w:rsidR="00910AA3" w:rsidRPr="005D4FC1" w:rsidRDefault="00910AA3" w:rsidP="00BB616D">
      <w:pPr>
        <w:pStyle w:val="Heading2"/>
        <w:tabs>
          <w:tab w:val="left" w:pos="834"/>
        </w:tabs>
        <w:spacing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 xml:space="preserve">The company has a share capital of 450 Million, which has been fully paid up. Total assets of the company are over 28Billion.The company has </w:t>
      </w:r>
      <w:r w:rsidR="00063128" w:rsidRPr="005D4FC1">
        <w:rPr>
          <w:rFonts w:ascii="Times New Roman" w:hAnsi="Times New Roman" w:cs="Times New Roman"/>
          <w:b w:val="0"/>
          <w:color w:val="000000" w:themeColor="text1"/>
          <w:sz w:val="24"/>
          <w:szCs w:val="24"/>
        </w:rPr>
        <w:t>achieved A</w:t>
      </w:r>
      <w:r w:rsidRPr="005D4FC1">
        <w:rPr>
          <w:rFonts w:ascii="Times New Roman" w:hAnsi="Times New Roman" w:cs="Times New Roman"/>
          <w:b w:val="0"/>
          <w:color w:val="000000" w:themeColor="text1"/>
          <w:sz w:val="24"/>
          <w:szCs w:val="24"/>
        </w:rPr>
        <w:t>- rating denoting our strong claims paying ability nationally. The company has achieved an A- rating (by Global Credit Rating) denoting our strong claims paying ability nationally.</w:t>
      </w:r>
    </w:p>
    <w:p w:rsidR="00910AA3" w:rsidRPr="005D4FC1" w:rsidRDefault="00910AA3" w:rsidP="00BB616D">
      <w:pPr>
        <w:pStyle w:val="Heading2"/>
        <w:tabs>
          <w:tab w:val="left" w:pos="834"/>
        </w:tabs>
        <w:spacing w:line="480" w:lineRule="auto"/>
        <w:rPr>
          <w:rFonts w:ascii="Times New Roman" w:hAnsi="Times New Roman" w:cs="Times New Roman"/>
          <w:b w:val="0"/>
          <w:color w:val="000000" w:themeColor="text1"/>
          <w:sz w:val="24"/>
          <w:szCs w:val="24"/>
        </w:rPr>
      </w:pPr>
      <w:proofErr w:type="gramStart"/>
      <w:r w:rsidRPr="005D4FC1">
        <w:rPr>
          <w:rFonts w:ascii="Times New Roman" w:hAnsi="Times New Roman" w:cs="Times New Roman"/>
          <w:b w:val="0"/>
          <w:color w:val="000000" w:themeColor="text1"/>
          <w:sz w:val="24"/>
          <w:szCs w:val="24"/>
        </w:rPr>
        <w:t>It’s</w:t>
      </w:r>
      <w:proofErr w:type="gramEnd"/>
      <w:r w:rsidRPr="005D4FC1">
        <w:rPr>
          <w:rFonts w:ascii="Times New Roman" w:hAnsi="Times New Roman" w:cs="Times New Roman"/>
          <w:b w:val="0"/>
          <w:color w:val="000000" w:themeColor="text1"/>
          <w:sz w:val="24"/>
          <w:szCs w:val="24"/>
        </w:rPr>
        <w:t xml:space="preserve"> Auditors are PKF Kenya-Certified Public Accounts. The Consulting Actuaries are Alexander Forbes Financial Services Ltd.  Reinsurers are; Africa Re, Kenya Re, PTA Re, and COR of France. All Reinsures have international rating. </w:t>
      </w:r>
      <w:proofErr w:type="spellStart"/>
      <w:r w:rsidRPr="005D4FC1">
        <w:rPr>
          <w:rFonts w:ascii="Times New Roman" w:hAnsi="Times New Roman" w:cs="Times New Roman"/>
          <w:b w:val="0"/>
          <w:color w:val="000000" w:themeColor="text1"/>
          <w:sz w:val="24"/>
          <w:szCs w:val="24"/>
        </w:rPr>
        <w:t>Saham</w:t>
      </w:r>
      <w:proofErr w:type="spellEnd"/>
      <w:r w:rsidRPr="005D4FC1">
        <w:rPr>
          <w:rFonts w:ascii="Times New Roman" w:hAnsi="Times New Roman" w:cs="Times New Roman"/>
          <w:b w:val="0"/>
          <w:color w:val="000000" w:themeColor="text1"/>
          <w:sz w:val="24"/>
          <w:szCs w:val="24"/>
        </w:rPr>
        <w:t xml:space="preserve"> offers a wide range of insurance products that cater for the needs of the individual as well as tailored policies to effectively all corporate institutions which include;</w:t>
      </w:r>
    </w:p>
    <w:p w:rsidR="00910AA3" w:rsidRPr="005D4FC1" w:rsidRDefault="00910AA3">
      <w:pPr>
        <w:pStyle w:val="Heading2"/>
        <w:tabs>
          <w:tab w:val="left" w:pos="834"/>
        </w:tabs>
        <w:spacing w:line="480" w:lineRule="auto"/>
        <w:rPr>
          <w:rFonts w:ascii="Times New Roman" w:hAnsi="Times New Roman" w:cs="Times New Roman"/>
          <w:color w:val="000000" w:themeColor="text1"/>
          <w:sz w:val="24"/>
          <w:szCs w:val="24"/>
          <w:u w:val="single"/>
        </w:rPr>
        <w:pPrChange w:id="11" w:author="IVAN BICHANGA" w:date="2019-08-08T10:46:00Z">
          <w:pPr>
            <w:pStyle w:val="Heading2"/>
            <w:tabs>
              <w:tab w:val="left" w:pos="834"/>
            </w:tabs>
            <w:spacing w:line="480" w:lineRule="auto"/>
            <w:ind w:left="540"/>
          </w:pPr>
        </w:pPrChange>
      </w:pPr>
      <w:r w:rsidRPr="005D4FC1">
        <w:rPr>
          <w:rFonts w:ascii="Times New Roman" w:hAnsi="Times New Roman" w:cs="Times New Roman"/>
          <w:color w:val="000000" w:themeColor="text1"/>
          <w:sz w:val="24"/>
          <w:szCs w:val="24"/>
        </w:rPr>
        <w:t>PERSONAL LINES INSURANCE</w:t>
      </w:r>
    </w:p>
    <w:p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bCs w:val="0"/>
          <w:color w:val="000000" w:themeColor="text1"/>
          <w:sz w:val="24"/>
          <w:szCs w:val="24"/>
        </w:rPr>
      </w:pPr>
      <w:r w:rsidRPr="005D4FC1">
        <w:rPr>
          <w:rFonts w:ascii="Times New Roman" w:hAnsi="Times New Roman" w:cs="Times New Roman"/>
          <w:b w:val="0"/>
          <w:color w:val="000000" w:themeColor="text1"/>
          <w:sz w:val="24"/>
          <w:szCs w:val="24"/>
        </w:rPr>
        <w:t>GENERAL INSURANCE-Domestic Insurance, Travel Insurance Personal Accident Cover, Professional Indemnity</w:t>
      </w:r>
    </w:p>
    <w:p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MEDICAL INSURANCE-Accident Hospitalization Cover, Overseas Medical Cover, Inpatient Medical Cover</w:t>
      </w:r>
    </w:p>
    <w:p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PENSIONS-Individual Pension Plan</w:t>
      </w:r>
    </w:p>
    <w:p w:rsidR="00910AA3" w:rsidRPr="005D4FC1" w:rsidRDefault="00910AA3" w:rsidP="00BB616D">
      <w:pPr>
        <w:pStyle w:val="Heading2"/>
        <w:keepNext w:val="0"/>
        <w:keepLines w:val="0"/>
        <w:widowControl w:val="0"/>
        <w:numPr>
          <w:ilvl w:val="0"/>
          <w:numId w:val="9"/>
        </w:numPr>
        <w:tabs>
          <w:tab w:val="left" w:pos="834"/>
        </w:tabs>
        <w:spacing w:before="0" w:line="480" w:lineRule="auto"/>
        <w:rPr>
          <w:rFonts w:ascii="Times New Roman" w:hAnsi="Times New Roman" w:cs="Times New Roman"/>
          <w:b w:val="0"/>
          <w:color w:val="000000" w:themeColor="text1"/>
          <w:sz w:val="24"/>
          <w:szCs w:val="24"/>
        </w:rPr>
      </w:pPr>
      <w:r w:rsidRPr="005D4FC1">
        <w:rPr>
          <w:rFonts w:ascii="Times New Roman" w:hAnsi="Times New Roman" w:cs="Times New Roman"/>
          <w:b w:val="0"/>
          <w:color w:val="000000" w:themeColor="text1"/>
          <w:sz w:val="24"/>
          <w:szCs w:val="24"/>
        </w:rPr>
        <w:t>LIFE-Education Policies, Funeral Covers, Endowment Policies</w:t>
      </w:r>
    </w:p>
    <w:p w:rsidR="00910AA3" w:rsidRPr="005D4FC1" w:rsidRDefault="00910AA3">
      <w:pPr>
        <w:pStyle w:val="Heading2"/>
        <w:tabs>
          <w:tab w:val="left" w:pos="834"/>
        </w:tabs>
        <w:spacing w:line="480" w:lineRule="auto"/>
        <w:rPr>
          <w:rFonts w:ascii="Times New Roman" w:hAnsi="Times New Roman" w:cs="Times New Roman"/>
          <w:color w:val="000000" w:themeColor="text1"/>
          <w:sz w:val="24"/>
          <w:szCs w:val="24"/>
          <w:u w:val="single"/>
        </w:rPr>
        <w:pPrChange w:id="12" w:author="IVAN BICHANGA" w:date="2019-08-08T10:46:00Z">
          <w:pPr>
            <w:pStyle w:val="Heading2"/>
            <w:tabs>
              <w:tab w:val="left" w:pos="834"/>
            </w:tabs>
            <w:spacing w:line="480" w:lineRule="auto"/>
            <w:ind w:left="1260"/>
          </w:pPr>
        </w:pPrChange>
      </w:pPr>
      <w:r w:rsidRPr="005D4FC1">
        <w:rPr>
          <w:rFonts w:ascii="Times New Roman" w:hAnsi="Times New Roman" w:cs="Times New Roman"/>
          <w:color w:val="000000" w:themeColor="text1"/>
          <w:sz w:val="24"/>
          <w:szCs w:val="24"/>
        </w:rPr>
        <w:lastRenderedPageBreak/>
        <w:t>CORPORATE INSURANCE</w:t>
      </w:r>
    </w:p>
    <w:p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u w:val="single"/>
        </w:rPr>
      </w:pPr>
      <w:r w:rsidRPr="005D4FC1">
        <w:rPr>
          <w:rFonts w:ascii="Times New Roman" w:hAnsi="Times New Roman"/>
          <w:color w:val="000000" w:themeColor="text1"/>
          <w:sz w:val="24"/>
          <w:szCs w:val="24"/>
        </w:rPr>
        <w:t>GENERAL INSURANCES-Fire Industrial, Goods in Transit, Motor Private and Commercial, Engineering Risks, Accident Covers, Workmen’s Compensation</w:t>
      </w:r>
    </w:p>
    <w:p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u w:val="single"/>
        </w:rPr>
      </w:pPr>
      <w:r w:rsidRPr="005D4FC1">
        <w:rPr>
          <w:rFonts w:ascii="Times New Roman" w:hAnsi="Times New Roman"/>
          <w:color w:val="000000" w:themeColor="text1"/>
          <w:sz w:val="24"/>
          <w:szCs w:val="24"/>
        </w:rPr>
        <w:t>PENSIONS-Defined Benefit Administration</w:t>
      </w:r>
    </w:p>
    <w:p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rPr>
      </w:pPr>
      <w:r w:rsidRPr="005D4FC1">
        <w:rPr>
          <w:rFonts w:ascii="Times New Roman" w:hAnsi="Times New Roman"/>
          <w:color w:val="000000" w:themeColor="text1"/>
          <w:sz w:val="24"/>
          <w:szCs w:val="24"/>
        </w:rPr>
        <w:t>MEDICAL INSURANCES-Corporate Medical Insurances</w:t>
      </w:r>
    </w:p>
    <w:p w:rsidR="00910AA3" w:rsidRPr="005D4FC1" w:rsidRDefault="00910AA3" w:rsidP="00BB616D">
      <w:pPr>
        <w:pStyle w:val="ListParagraph"/>
        <w:numPr>
          <w:ilvl w:val="0"/>
          <w:numId w:val="10"/>
        </w:numPr>
        <w:spacing w:line="480" w:lineRule="auto"/>
        <w:rPr>
          <w:rFonts w:ascii="Times New Roman" w:hAnsi="Times New Roman"/>
          <w:b/>
          <w:color w:val="000000" w:themeColor="text1"/>
          <w:sz w:val="24"/>
          <w:szCs w:val="24"/>
        </w:rPr>
      </w:pPr>
      <w:r w:rsidRPr="005D4FC1">
        <w:rPr>
          <w:rFonts w:ascii="Times New Roman" w:hAnsi="Times New Roman"/>
          <w:color w:val="000000" w:themeColor="text1"/>
          <w:sz w:val="24"/>
          <w:szCs w:val="24"/>
        </w:rPr>
        <w:t>LIFE-Group Life Cover, Group Mortgage Assurance, Group Credit Life Assurance</w:t>
      </w:r>
    </w:p>
    <w:p w:rsidR="00B515C2"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2.1 Mission, </w:t>
      </w:r>
      <w:r w:rsidR="002C2478" w:rsidRPr="005D4FC1">
        <w:rPr>
          <w:rFonts w:ascii="Times New Roman" w:hAnsi="Times New Roman" w:cs="Times New Roman"/>
          <w:color w:val="000000" w:themeColor="text1"/>
          <w:sz w:val="24"/>
          <w:szCs w:val="24"/>
        </w:rPr>
        <w:t>vision</w:t>
      </w:r>
      <w:r w:rsidRPr="005D4FC1">
        <w:rPr>
          <w:rFonts w:ascii="Times New Roman" w:hAnsi="Times New Roman" w:cs="Times New Roman"/>
          <w:color w:val="000000" w:themeColor="text1"/>
          <w:sz w:val="24"/>
          <w:szCs w:val="24"/>
        </w:rPr>
        <w:t xml:space="preserve"> and core values</w:t>
      </w:r>
    </w:p>
    <w:p w:rsidR="00910AA3" w:rsidRPr="005D4FC1" w:rsidRDefault="005C6806" w:rsidP="00BB616D">
      <w:pPr>
        <w:spacing w:after="100" w:afterAutospacing="1" w:line="480" w:lineRule="auto"/>
        <w:rPr>
          <w:rFonts w:ascii="Times New Roman" w:hAnsi="Times New Roman" w:cs="Times New Roman"/>
          <w:color w:val="000000" w:themeColor="text1"/>
          <w:sz w:val="24"/>
          <w:szCs w:val="24"/>
        </w:rPr>
      </w:pP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was established in 1995, SAHAM Group has become a reference actor in services with strong added value such as insurance, client-relations centers, health, property and education.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h</w:t>
      </w:r>
      <w:r w:rsidR="00910AA3" w:rsidRPr="005D4FC1">
        <w:rPr>
          <w:rFonts w:ascii="Times New Roman" w:hAnsi="Times New Roman" w:cs="Times New Roman"/>
          <w:color w:val="000000" w:themeColor="text1"/>
          <w:sz w:val="24"/>
          <w:szCs w:val="24"/>
        </w:rPr>
        <w:t>as</w:t>
      </w:r>
      <w:r w:rsidRPr="005D4FC1">
        <w:rPr>
          <w:rFonts w:ascii="Times New Roman" w:hAnsi="Times New Roman" w:cs="Times New Roman"/>
          <w:color w:val="000000" w:themeColor="text1"/>
          <w:sz w:val="24"/>
          <w:szCs w:val="24"/>
        </w:rPr>
        <w:t xml:space="preserve"> its</w:t>
      </w:r>
      <w:r w:rsidRPr="005D4FC1">
        <w:rPr>
          <w:rFonts w:ascii="Times New Roman" w:eastAsia="Times New Roman" w:hAnsi="Times New Roman" w:cs="Times New Roman"/>
          <w:color w:val="000000" w:themeColor="text1"/>
          <w:sz w:val="24"/>
          <w:szCs w:val="24"/>
        </w:rPr>
        <w:t xml:space="preserve"> Head office in Nairobi </w:t>
      </w:r>
      <w:commentRangeStart w:id="13"/>
      <w:r w:rsidRPr="005D4FC1">
        <w:rPr>
          <w:rFonts w:ascii="Times New Roman" w:eastAsia="Times New Roman" w:hAnsi="Times New Roman" w:cs="Times New Roman"/>
          <w:color w:val="000000" w:themeColor="text1"/>
          <w:sz w:val="24"/>
          <w:szCs w:val="24"/>
        </w:rPr>
        <w:t xml:space="preserve">&amp; </w:t>
      </w:r>
      <w:commentRangeEnd w:id="13"/>
      <w:r w:rsidR="00341B21">
        <w:rPr>
          <w:rStyle w:val="CommentReference"/>
        </w:rPr>
        <w:commentReference w:id="13"/>
      </w:r>
      <w:r w:rsidRPr="005D4FC1">
        <w:rPr>
          <w:rFonts w:ascii="Times New Roman" w:eastAsia="Times New Roman" w:hAnsi="Times New Roman" w:cs="Times New Roman"/>
          <w:color w:val="000000" w:themeColor="text1"/>
          <w:sz w:val="24"/>
          <w:szCs w:val="24"/>
        </w:rPr>
        <w:t>branches</w:t>
      </w:r>
      <w:r w:rsidR="00910AA3" w:rsidRPr="005D4FC1">
        <w:rPr>
          <w:rFonts w:ascii="Times New Roman" w:eastAsia="Times New Roman" w:hAnsi="Times New Roman" w:cs="Times New Roman"/>
          <w:color w:val="000000" w:themeColor="text1"/>
          <w:sz w:val="24"/>
          <w:szCs w:val="24"/>
        </w:rPr>
        <w:t xml:space="preserve"> in Mombasa,</w:t>
      </w:r>
      <w:r w:rsidRPr="005D4FC1">
        <w:rPr>
          <w:rFonts w:ascii="Times New Roman" w:eastAsia="Times New Roman" w:hAnsi="Times New Roman" w:cs="Times New Roman"/>
          <w:color w:val="000000" w:themeColor="text1"/>
          <w:sz w:val="24"/>
          <w:szCs w:val="24"/>
        </w:rPr>
        <w:t xml:space="preserve"> </w:t>
      </w:r>
      <w:r w:rsidR="00910AA3" w:rsidRPr="005D4FC1">
        <w:rPr>
          <w:rFonts w:ascii="Times New Roman" w:eastAsia="Times New Roman" w:hAnsi="Times New Roman" w:cs="Times New Roman"/>
          <w:color w:val="000000" w:themeColor="text1"/>
          <w:sz w:val="24"/>
          <w:szCs w:val="24"/>
        </w:rPr>
        <w:t>Kisumu,</w:t>
      </w:r>
      <w:r w:rsidRPr="005D4FC1">
        <w:rPr>
          <w:rFonts w:ascii="Times New Roman" w:eastAsia="Times New Roman" w:hAnsi="Times New Roman" w:cs="Times New Roman"/>
          <w:color w:val="000000" w:themeColor="text1"/>
          <w:sz w:val="24"/>
          <w:szCs w:val="24"/>
        </w:rPr>
        <w:t xml:space="preserve"> </w:t>
      </w:r>
      <w:proofErr w:type="spellStart"/>
      <w:r w:rsidR="00910AA3" w:rsidRPr="005D4FC1">
        <w:rPr>
          <w:rFonts w:ascii="Times New Roman" w:eastAsia="Times New Roman" w:hAnsi="Times New Roman" w:cs="Times New Roman"/>
          <w:color w:val="000000" w:themeColor="text1"/>
          <w:sz w:val="24"/>
          <w:szCs w:val="24"/>
        </w:rPr>
        <w:t>Nakuru</w:t>
      </w:r>
      <w:proofErr w:type="spellEnd"/>
      <w:r w:rsidR="00910AA3" w:rsidRPr="005D4FC1">
        <w:rPr>
          <w:rFonts w:ascii="Times New Roman" w:eastAsia="Times New Roman" w:hAnsi="Times New Roman" w:cs="Times New Roman"/>
          <w:color w:val="000000" w:themeColor="text1"/>
          <w:sz w:val="24"/>
          <w:szCs w:val="24"/>
        </w:rPr>
        <w:t xml:space="preserve"> and </w:t>
      </w:r>
      <w:proofErr w:type="spellStart"/>
      <w:r w:rsidR="00910AA3" w:rsidRPr="005D4FC1">
        <w:rPr>
          <w:rFonts w:ascii="Times New Roman" w:eastAsia="Times New Roman" w:hAnsi="Times New Roman" w:cs="Times New Roman"/>
          <w:color w:val="000000" w:themeColor="text1"/>
          <w:sz w:val="24"/>
          <w:szCs w:val="24"/>
        </w:rPr>
        <w:t>Thika</w:t>
      </w:r>
      <w:proofErr w:type="spellEnd"/>
      <w:r w:rsidR="00910AA3" w:rsidRPr="005D4FC1">
        <w:rPr>
          <w:rFonts w:ascii="Times New Roman" w:eastAsia="Times New Roman" w:hAnsi="Times New Roman" w:cs="Times New Roman"/>
          <w:color w:val="000000" w:themeColor="text1"/>
          <w:sz w:val="24"/>
          <w:szCs w:val="24"/>
        </w:rPr>
        <w:t>; Industry Experience includes Publishing, Advertising &amp; online business</w:t>
      </w:r>
      <w:r w:rsidRPr="005D4FC1">
        <w:rPr>
          <w:rFonts w:ascii="Times New Roman" w:hAnsi="Times New Roman" w:cs="Times New Roman"/>
          <w:color w:val="000000" w:themeColor="text1"/>
          <w:sz w:val="24"/>
          <w:szCs w:val="24"/>
        </w:rPr>
        <w:t xml:space="preserve">. </w:t>
      </w:r>
      <w:commentRangeStart w:id="14"/>
      <w:proofErr w:type="spellStart"/>
      <w:r w:rsidR="00910AA3" w:rsidRPr="005D4FC1">
        <w:rPr>
          <w:rFonts w:ascii="Times New Roman" w:hAnsi="Times New Roman" w:cs="Times New Roman"/>
          <w:color w:val="000000" w:themeColor="text1"/>
          <w:sz w:val="24"/>
          <w:szCs w:val="24"/>
        </w:rPr>
        <w:t>Saham</w:t>
      </w:r>
      <w:proofErr w:type="spellEnd"/>
      <w:r w:rsidR="00910AA3" w:rsidRPr="005D4FC1">
        <w:rPr>
          <w:rFonts w:ascii="Times New Roman" w:hAnsi="Times New Roman" w:cs="Times New Roman"/>
          <w:color w:val="000000" w:themeColor="text1"/>
          <w:sz w:val="24"/>
          <w:szCs w:val="24"/>
        </w:rPr>
        <w:t xml:space="preserve"> Assurance</w:t>
      </w:r>
      <w:r w:rsidR="00910AA3" w:rsidRPr="005D4FC1">
        <w:rPr>
          <w:rFonts w:ascii="Times New Roman" w:eastAsia="Times New Roman" w:hAnsi="Times New Roman" w:cs="Times New Roman"/>
          <w:color w:val="000000" w:themeColor="text1"/>
          <w:sz w:val="24"/>
          <w:szCs w:val="24"/>
        </w:rPr>
        <w:t xml:space="preserve"> entered into a service agreement with other firms </w:t>
      </w:r>
      <w:commentRangeEnd w:id="14"/>
      <w:r w:rsidR="00341B21">
        <w:rPr>
          <w:rStyle w:val="CommentReference"/>
        </w:rPr>
        <w:commentReference w:id="14"/>
      </w:r>
    </w:p>
    <w:p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2.1.1</w:t>
      </w:r>
      <w:r w:rsidR="005C6806" w:rsidRPr="005D4FC1">
        <w:rPr>
          <w:rFonts w:ascii="Times New Roman" w:hAnsi="Times New Roman" w:cs="Times New Roman"/>
          <w:color w:val="000000" w:themeColor="text1"/>
          <w:sz w:val="24"/>
          <w:szCs w:val="24"/>
        </w:rPr>
        <w:tab/>
      </w:r>
      <w:r w:rsidRPr="005D4FC1">
        <w:rPr>
          <w:rFonts w:ascii="Times New Roman" w:hAnsi="Times New Roman" w:cs="Times New Roman"/>
          <w:color w:val="000000" w:themeColor="text1"/>
          <w:sz w:val="24"/>
          <w:szCs w:val="24"/>
        </w:rPr>
        <w:t xml:space="preserve"> Vision</w:t>
      </w:r>
    </w:p>
    <w:p w:rsidR="00910AA3" w:rsidRPr="005D4FC1" w:rsidRDefault="005C6806" w:rsidP="00BB616D">
      <w:pPr>
        <w:pStyle w:val="BodyText"/>
        <w:spacing w:line="480" w:lineRule="auto"/>
        <w:ind w:left="0"/>
        <w:rPr>
          <w:rFonts w:cs="Times New Roman"/>
          <w:color w:val="000000" w:themeColor="text1"/>
        </w:rPr>
      </w:pPr>
      <w:r w:rsidRPr="005D4FC1">
        <w:rPr>
          <w:rFonts w:cs="Times New Roman"/>
          <w:color w:val="000000" w:themeColor="text1"/>
        </w:rPr>
        <w:t xml:space="preserve">The vision of </w:t>
      </w:r>
      <w:proofErr w:type="spellStart"/>
      <w:r w:rsidRPr="005D4FC1">
        <w:rPr>
          <w:rFonts w:cs="Times New Roman"/>
          <w:color w:val="000000" w:themeColor="text1"/>
        </w:rPr>
        <w:t>saham</w:t>
      </w:r>
      <w:proofErr w:type="spellEnd"/>
      <w:r w:rsidRPr="005D4FC1">
        <w:rPr>
          <w:rFonts w:cs="Times New Roman"/>
          <w:color w:val="000000" w:themeColor="text1"/>
        </w:rPr>
        <w:t xml:space="preserve"> assurance is to </w:t>
      </w:r>
      <w:r w:rsidR="00910AA3" w:rsidRPr="005D4FC1">
        <w:rPr>
          <w:rFonts w:cs="Times New Roman"/>
          <w:color w:val="000000" w:themeColor="text1"/>
        </w:rPr>
        <w:t>lead in the promotion of economic growth by providing the insuring public with secure, dynamic and professional services.</w:t>
      </w:r>
    </w:p>
    <w:p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2.1.2</w:t>
      </w:r>
      <w:r w:rsidR="005C6806" w:rsidRPr="005D4FC1">
        <w:rPr>
          <w:rFonts w:ascii="Times New Roman" w:hAnsi="Times New Roman" w:cs="Times New Roman"/>
          <w:color w:val="000000" w:themeColor="text1"/>
          <w:sz w:val="24"/>
          <w:szCs w:val="24"/>
        </w:rPr>
        <w:tab/>
      </w:r>
      <w:r w:rsidRPr="005D4FC1">
        <w:rPr>
          <w:rFonts w:ascii="Times New Roman" w:hAnsi="Times New Roman" w:cs="Times New Roman"/>
          <w:color w:val="000000" w:themeColor="text1"/>
          <w:sz w:val="24"/>
          <w:szCs w:val="24"/>
        </w:rPr>
        <w:t xml:space="preserve"> Mission</w:t>
      </w:r>
    </w:p>
    <w:p w:rsidR="00910AA3" w:rsidRPr="005D4FC1" w:rsidRDefault="00910AA3" w:rsidP="00BB616D">
      <w:pPr>
        <w:pStyle w:val="BodyText"/>
        <w:spacing w:line="480" w:lineRule="auto"/>
        <w:ind w:left="0"/>
        <w:rPr>
          <w:rFonts w:cs="Times New Roman"/>
          <w:color w:val="000000" w:themeColor="text1"/>
        </w:rPr>
      </w:pPr>
      <w:proofErr w:type="spellStart"/>
      <w:r w:rsidRPr="005D4FC1">
        <w:rPr>
          <w:rFonts w:cs="Times New Roman"/>
          <w:color w:val="000000" w:themeColor="text1"/>
        </w:rPr>
        <w:t>Saham</w:t>
      </w:r>
      <w:proofErr w:type="spellEnd"/>
      <w:r w:rsidRPr="005D4FC1">
        <w:rPr>
          <w:rFonts w:cs="Times New Roman"/>
          <w:color w:val="000000" w:themeColor="text1"/>
        </w:rPr>
        <w:t xml:space="preserve"> Assurance is committed to providing security and stability to shareholders through responsive professional services, dynamic products, prudent ethical practice, and respecting social values.</w:t>
      </w:r>
    </w:p>
    <w:p w:rsidR="00910AA3" w:rsidRPr="005D4FC1" w:rsidRDefault="00910AA3"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2.1.3</w:t>
      </w:r>
      <w:r w:rsidRPr="005D4FC1">
        <w:rPr>
          <w:rFonts w:ascii="Times New Roman" w:hAnsi="Times New Roman" w:cs="Times New Roman"/>
          <w:color w:val="000000" w:themeColor="text1"/>
          <w:sz w:val="24"/>
          <w:szCs w:val="24"/>
        </w:rPr>
        <w:tab/>
        <w:t>Core Values</w:t>
      </w:r>
    </w:p>
    <w:p w:rsidR="00D573B1" w:rsidRPr="005D4FC1" w:rsidRDefault="00910AA3" w:rsidP="00BB616D">
      <w:pPr>
        <w:spacing w:line="480" w:lineRule="auto"/>
        <w:rPr>
          <w:rFonts w:ascii="Times New Roman" w:hAnsi="Times New Roman" w:cs="Times New Roman"/>
          <w:color w:val="000000" w:themeColor="text1"/>
          <w:sz w:val="24"/>
          <w:szCs w:val="24"/>
          <w:shd w:val="clear" w:color="auto" w:fill="FFFFFF"/>
        </w:rPr>
      </w:pPr>
      <w:r w:rsidRPr="005D4FC1">
        <w:rPr>
          <w:rFonts w:ascii="Times New Roman" w:hAnsi="Times New Roman" w:cs="Times New Roman"/>
          <w:color w:val="000000" w:themeColor="text1"/>
          <w:sz w:val="24"/>
          <w:szCs w:val="24"/>
        </w:rPr>
        <w:t xml:space="preserve">The Value Logistics service offering has been developed with the core focus being placed on divisional expertise, highly skilled labor, advanced monitoring systems, IT interfaces and a </w:t>
      </w:r>
      <w:r w:rsidRPr="005D4FC1">
        <w:rPr>
          <w:rFonts w:ascii="Times New Roman" w:hAnsi="Times New Roman" w:cs="Times New Roman"/>
          <w:color w:val="000000" w:themeColor="text1"/>
          <w:sz w:val="24"/>
          <w:szCs w:val="24"/>
        </w:rPr>
        <w:lastRenderedPageBreak/>
        <w:t>national distribution framework, therefore ensuring a fully integrated supply chain service offering</w:t>
      </w:r>
      <w:r w:rsidR="005C6806" w:rsidRPr="005D4FC1">
        <w:rPr>
          <w:rFonts w:ascii="Times New Roman" w:hAnsi="Times New Roman" w:cs="Times New Roman"/>
          <w:color w:val="000000" w:themeColor="text1"/>
          <w:sz w:val="24"/>
          <w:szCs w:val="24"/>
        </w:rPr>
        <w:t>.</w:t>
      </w:r>
    </w:p>
    <w:p w:rsidR="00910AA3" w:rsidRPr="005D4FC1" w:rsidRDefault="00910AA3" w:rsidP="00BB616D">
      <w:pPr>
        <w:spacing w:line="480" w:lineRule="auto"/>
        <w:rPr>
          <w:rFonts w:ascii="Times New Roman" w:hAnsi="Times New Roman" w:cs="Times New Roman"/>
          <w:color w:val="000000" w:themeColor="text1"/>
          <w:sz w:val="24"/>
          <w:szCs w:val="24"/>
        </w:rPr>
      </w:pPr>
    </w:p>
    <w:p w:rsidR="002C2478" w:rsidRPr="005D4FC1" w:rsidRDefault="002C2478"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2.2 Organizational structure</w:t>
      </w:r>
    </w:p>
    <w:p w:rsidR="005C6806" w:rsidRPr="005D4FC1" w:rsidRDefault="005C6806">
      <w:pPr>
        <w:pStyle w:val="Default"/>
        <w:spacing w:line="480" w:lineRule="auto"/>
        <w:rPr>
          <w:b/>
          <w:bCs/>
          <w:color w:val="000000" w:themeColor="text1"/>
        </w:rPr>
        <w:pPrChange w:id="15" w:author="IVAN BICHANGA" w:date="2019-08-08T10:47:00Z">
          <w:pPr>
            <w:pStyle w:val="Default"/>
            <w:spacing w:line="480" w:lineRule="auto"/>
            <w:ind w:left="720"/>
          </w:pPr>
        </w:pPrChange>
      </w:pPr>
      <w:proofErr w:type="spellStart"/>
      <w:r w:rsidRPr="005D4FC1">
        <w:rPr>
          <w:color w:val="000000" w:themeColor="text1"/>
        </w:rPr>
        <w:t>Saham</w:t>
      </w:r>
      <w:proofErr w:type="spellEnd"/>
      <w:r w:rsidRPr="005D4FC1">
        <w:rPr>
          <w:color w:val="000000" w:themeColor="text1"/>
        </w:rPr>
        <w:t xml:space="preserve"> assurance is organized into hierarchy with top, middle and operational management. The company has various departments which assist in the delivery of quality services to the clients.</w:t>
      </w:r>
      <w:r w:rsidRPr="005D4FC1">
        <w:rPr>
          <w:b/>
          <w:bCs/>
          <w:color w:val="000000" w:themeColor="text1"/>
        </w:rPr>
        <w:t xml:space="preserve"> </w:t>
      </w:r>
    </w:p>
    <w:p w:rsidR="005C6806" w:rsidRPr="005D4FC1" w:rsidRDefault="005C6806">
      <w:pPr>
        <w:pStyle w:val="Default"/>
        <w:spacing w:line="480" w:lineRule="auto"/>
        <w:rPr>
          <w:b/>
          <w:bCs/>
          <w:color w:val="000000" w:themeColor="text1"/>
        </w:rPr>
        <w:pPrChange w:id="16" w:author="IVAN BICHANGA" w:date="2019-08-08T10:47:00Z">
          <w:pPr>
            <w:pStyle w:val="Default"/>
            <w:spacing w:line="480" w:lineRule="auto"/>
            <w:ind w:left="720"/>
          </w:pPr>
        </w:pPrChange>
      </w:pPr>
      <w:r w:rsidRPr="005D4FC1">
        <w:rPr>
          <w:b/>
          <w:bCs/>
          <w:color w:val="000000" w:themeColor="text1"/>
        </w:rPr>
        <w:t xml:space="preserve">Human Resource Department </w:t>
      </w:r>
    </w:p>
    <w:p w:rsidR="005C6806" w:rsidRPr="005D4FC1" w:rsidRDefault="005C6806">
      <w:pPr>
        <w:pStyle w:val="Default"/>
        <w:spacing w:line="480" w:lineRule="auto"/>
        <w:rPr>
          <w:color w:val="000000" w:themeColor="text1"/>
        </w:rPr>
        <w:pPrChange w:id="17" w:author="IVAN BICHANGA" w:date="2019-08-08T10:47:00Z">
          <w:pPr>
            <w:pStyle w:val="Default"/>
            <w:spacing w:line="480" w:lineRule="auto"/>
            <w:ind w:left="720"/>
          </w:pPr>
        </w:pPrChange>
      </w:pPr>
      <w:r w:rsidRPr="005D4FC1">
        <w:rPr>
          <w:color w:val="000000" w:themeColor="text1"/>
        </w:rPr>
        <w:t>This department carries out the recruitment, rewards management, learning and development, employee communications and administration.</w:t>
      </w:r>
    </w:p>
    <w:p w:rsidR="005C6806" w:rsidRPr="005D4FC1" w:rsidRDefault="005C6806" w:rsidP="00BB616D">
      <w:pPr>
        <w:pStyle w:val="Default"/>
        <w:spacing w:line="480" w:lineRule="auto"/>
        <w:ind w:left="720"/>
        <w:rPr>
          <w:color w:val="000000" w:themeColor="text1"/>
        </w:rPr>
      </w:pPr>
    </w:p>
    <w:p w:rsidR="005C6806" w:rsidRPr="005D4FC1" w:rsidRDefault="005C6806">
      <w:pPr>
        <w:pStyle w:val="Default"/>
        <w:spacing w:line="480" w:lineRule="auto"/>
        <w:rPr>
          <w:b/>
          <w:bCs/>
          <w:color w:val="000000" w:themeColor="text1"/>
        </w:rPr>
        <w:pPrChange w:id="18" w:author="IVAN BICHANGA" w:date="2019-08-08T10:47:00Z">
          <w:pPr>
            <w:pStyle w:val="Default"/>
            <w:spacing w:line="480" w:lineRule="auto"/>
            <w:ind w:left="720"/>
          </w:pPr>
        </w:pPrChange>
      </w:pPr>
      <w:r w:rsidRPr="005D4FC1">
        <w:rPr>
          <w:b/>
          <w:bCs/>
          <w:color w:val="000000" w:themeColor="text1"/>
        </w:rPr>
        <w:t xml:space="preserve">Marketing department </w:t>
      </w:r>
    </w:p>
    <w:p w:rsidR="005C6806" w:rsidRPr="005D4FC1" w:rsidRDefault="005C6806">
      <w:pPr>
        <w:pStyle w:val="Default"/>
        <w:spacing w:line="480" w:lineRule="auto"/>
        <w:rPr>
          <w:color w:val="000000" w:themeColor="text1"/>
        </w:rPr>
        <w:pPrChange w:id="19" w:author="IVAN BICHANGA" w:date="2019-08-08T10:47:00Z">
          <w:pPr>
            <w:pStyle w:val="Default"/>
            <w:spacing w:line="480" w:lineRule="auto"/>
            <w:ind w:left="720"/>
          </w:pPr>
        </w:pPrChange>
      </w:pPr>
      <w:r w:rsidRPr="005D4FC1">
        <w:rPr>
          <w:color w:val="000000" w:themeColor="text1"/>
        </w:rPr>
        <w:t>This department is responsible for the image maintenance of the institution where they ensure the company has a good representation.</w:t>
      </w:r>
    </w:p>
    <w:p w:rsidR="005C6806" w:rsidRPr="005D4FC1" w:rsidRDefault="005C6806" w:rsidP="00BB616D">
      <w:pPr>
        <w:pStyle w:val="Default"/>
        <w:spacing w:line="480" w:lineRule="auto"/>
        <w:ind w:left="720"/>
        <w:rPr>
          <w:color w:val="000000" w:themeColor="text1"/>
        </w:rPr>
      </w:pPr>
    </w:p>
    <w:p w:rsidR="005C6806" w:rsidRPr="005D4FC1" w:rsidRDefault="005C6806">
      <w:pPr>
        <w:pStyle w:val="Default"/>
        <w:spacing w:line="480" w:lineRule="auto"/>
        <w:rPr>
          <w:b/>
          <w:bCs/>
          <w:color w:val="000000" w:themeColor="text1"/>
        </w:rPr>
        <w:pPrChange w:id="20" w:author="IVAN BICHANGA" w:date="2019-08-08T10:47:00Z">
          <w:pPr>
            <w:pStyle w:val="Default"/>
            <w:spacing w:line="480" w:lineRule="auto"/>
            <w:ind w:left="720"/>
          </w:pPr>
        </w:pPrChange>
      </w:pPr>
      <w:r w:rsidRPr="005D4FC1">
        <w:rPr>
          <w:b/>
          <w:bCs/>
          <w:color w:val="000000" w:themeColor="text1"/>
        </w:rPr>
        <w:t xml:space="preserve">Finance department </w:t>
      </w:r>
    </w:p>
    <w:p w:rsidR="005C6806" w:rsidRPr="005D4FC1" w:rsidRDefault="005C6806">
      <w:pPr>
        <w:pStyle w:val="Default"/>
        <w:spacing w:line="480" w:lineRule="auto"/>
        <w:rPr>
          <w:color w:val="000000" w:themeColor="text1"/>
        </w:rPr>
        <w:pPrChange w:id="21" w:author="IVAN BICHANGA" w:date="2019-08-08T10:47:00Z">
          <w:pPr>
            <w:pStyle w:val="Default"/>
            <w:spacing w:line="480" w:lineRule="auto"/>
            <w:ind w:left="720"/>
          </w:pPr>
        </w:pPrChange>
      </w:pPr>
      <w:r w:rsidRPr="005D4FC1">
        <w:rPr>
          <w:color w:val="000000" w:themeColor="text1"/>
        </w:rPr>
        <w:t>This department involves financial policy and management including cash management, financial accounting, system and budgetary control. It also deals with controlling of cash around the organization.</w:t>
      </w:r>
    </w:p>
    <w:p w:rsidR="005C6806" w:rsidRPr="005D4FC1" w:rsidDel="00D12997" w:rsidRDefault="005C6806" w:rsidP="00BB616D">
      <w:pPr>
        <w:pStyle w:val="Default"/>
        <w:spacing w:line="480" w:lineRule="auto"/>
        <w:ind w:left="720"/>
        <w:rPr>
          <w:del w:id="22" w:author="IVAN BICHANGA" w:date="2019-08-08T10:48:00Z"/>
          <w:color w:val="000000" w:themeColor="text1"/>
        </w:rPr>
      </w:pPr>
    </w:p>
    <w:p w:rsidR="005C6806" w:rsidRPr="005D4FC1" w:rsidRDefault="005C6806">
      <w:pPr>
        <w:pStyle w:val="Default"/>
        <w:spacing w:line="480" w:lineRule="auto"/>
        <w:rPr>
          <w:b/>
          <w:bCs/>
          <w:color w:val="000000" w:themeColor="text1"/>
        </w:rPr>
        <w:pPrChange w:id="23" w:author="IVAN BICHANGA" w:date="2019-08-08T10:48:00Z">
          <w:pPr>
            <w:pStyle w:val="Default"/>
            <w:spacing w:line="480" w:lineRule="auto"/>
            <w:ind w:left="720"/>
          </w:pPr>
        </w:pPrChange>
      </w:pPr>
      <w:r w:rsidRPr="005D4FC1">
        <w:rPr>
          <w:b/>
          <w:bCs/>
          <w:color w:val="000000" w:themeColor="text1"/>
        </w:rPr>
        <w:t xml:space="preserve">Legal department </w:t>
      </w:r>
    </w:p>
    <w:p w:rsidR="005C6806" w:rsidRPr="005D4FC1" w:rsidRDefault="005C6806">
      <w:pPr>
        <w:pStyle w:val="Default"/>
        <w:spacing w:line="480" w:lineRule="auto"/>
        <w:rPr>
          <w:color w:val="000000" w:themeColor="text1"/>
        </w:rPr>
        <w:pPrChange w:id="24" w:author="IVAN BICHANGA" w:date="2019-08-08T10:48:00Z">
          <w:pPr>
            <w:pStyle w:val="Default"/>
            <w:spacing w:line="480" w:lineRule="auto"/>
            <w:ind w:left="720"/>
          </w:pPr>
        </w:pPrChange>
      </w:pPr>
      <w:r w:rsidRPr="005D4FC1">
        <w:rPr>
          <w:color w:val="000000" w:themeColor="text1"/>
        </w:rPr>
        <w:t xml:space="preserve">Legal department is in charge of all legal activities of the company and responsible for representing the organization in court issues. </w:t>
      </w:r>
    </w:p>
    <w:p w:rsidR="005C6806" w:rsidRPr="005D4FC1" w:rsidRDefault="005C6806" w:rsidP="00BB616D">
      <w:pPr>
        <w:pStyle w:val="Default"/>
        <w:spacing w:line="480" w:lineRule="auto"/>
        <w:ind w:left="720"/>
        <w:rPr>
          <w:color w:val="000000" w:themeColor="text1"/>
        </w:rPr>
      </w:pPr>
    </w:p>
    <w:p w:rsidR="005C6806" w:rsidRPr="005D4FC1" w:rsidRDefault="005C6806">
      <w:pPr>
        <w:pStyle w:val="Default"/>
        <w:spacing w:line="480" w:lineRule="auto"/>
        <w:rPr>
          <w:b/>
          <w:bCs/>
          <w:color w:val="000000" w:themeColor="text1"/>
        </w:rPr>
        <w:pPrChange w:id="25" w:author="IVAN BICHANGA" w:date="2019-08-08T10:48:00Z">
          <w:pPr>
            <w:pStyle w:val="Default"/>
            <w:spacing w:line="480" w:lineRule="auto"/>
            <w:ind w:left="720"/>
          </w:pPr>
        </w:pPrChange>
      </w:pPr>
      <w:r w:rsidRPr="005D4FC1">
        <w:rPr>
          <w:b/>
          <w:bCs/>
          <w:color w:val="000000" w:themeColor="text1"/>
        </w:rPr>
        <w:lastRenderedPageBreak/>
        <w:t xml:space="preserve">Underwriting department </w:t>
      </w:r>
    </w:p>
    <w:p w:rsidR="005C6806" w:rsidRPr="005D4FC1" w:rsidRDefault="005C6806">
      <w:pPr>
        <w:pStyle w:val="Default"/>
        <w:spacing w:line="480" w:lineRule="auto"/>
        <w:rPr>
          <w:color w:val="000000" w:themeColor="text1"/>
        </w:rPr>
        <w:pPrChange w:id="26" w:author="IVAN BICHANGA" w:date="2019-08-08T10:48:00Z">
          <w:pPr>
            <w:pStyle w:val="Default"/>
            <w:spacing w:line="480" w:lineRule="auto"/>
            <w:ind w:left="720"/>
          </w:pPr>
        </w:pPrChange>
      </w:pPr>
      <w:r w:rsidRPr="005D4FC1">
        <w:rPr>
          <w:color w:val="000000" w:themeColor="text1"/>
        </w:rPr>
        <w:t xml:space="preserve">Department in charge of issuing policy, printing renewal notices raising endorsement and debiting. </w:t>
      </w:r>
    </w:p>
    <w:p w:rsidR="005C6806" w:rsidRPr="005D4FC1" w:rsidDel="00D12997" w:rsidRDefault="005C6806" w:rsidP="00BB616D">
      <w:pPr>
        <w:pStyle w:val="Default"/>
        <w:spacing w:line="480" w:lineRule="auto"/>
        <w:ind w:left="720"/>
        <w:rPr>
          <w:del w:id="27" w:author="IVAN BICHANGA" w:date="2019-08-08T10:48:00Z"/>
          <w:color w:val="000000" w:themeColor="text1"/>
        </w:rPr>
      </w:pPr>
    </w:p>
    <w:p w:rsidR="005C6806" w:rsidRPr="005D4FC1" w:rsidRDefault="005C6806">
      <w:pPr>
        <w:pStyle w:val="Default"/>
        <w:spacing w:line="480" w:lineRule="auto"/>
        <w:rPr>
          <w:b/>
          <w:bCs/>
          <w:color w:val="000000" w:themeColor="text1"/>
        </w:rPr>
        <w:pPrChange w:id="28" w:author="IVAN BICHANGA" w:date="2019-08-08T10:48:00Z">
          <w:pPr>
            <w:pStyle w:val="Default"/>
            <w:spacing w:line="480" w:lineRule="auto"/>
            <w:ind w:left="720"/>
          </w:pPr>
        </w:pPrChange>
      </w:pPr>
      <w:r w:rsidRPr="005D4FC1">
        <w:rPr>
          <w:b/>
          <w:bCs/>
          <w:color w:val="000000" w:themeColor="text1"/>
        </w:rPr>
        <w:t xml:space="preserve">Claims department </w:t>
      </w:r>
    </w:p>
    <w:p w:rsidR="005C6806" w:rsidRPr="005D4FC1" w:rsidRDefault="005C6806">
      <w:pPr>
        <w:pStyle w:val="Default"/>
        <w:spacing w:line="480" w:lineRule="auto"/>
        <w:rPr>
          <w:color w:val="000000" w:themeColor="text1"/>
        </w:rPr>
        <w:pPrChange w:id="29" w:author="IVAN BICHANGA" w:date="2019-08-08T10:48:00Z">
          <w:pPr>
            <w:pStyle w:val="Default"/>
            <w:spacing w:line="480" w:lineRule="auto"/>
            <w:ind w:left="720"/>
          </w:pPr>
        </w:pPrChange>
      </w:pPr>
      <w:r w:rsidRPr="005D4FC1">
        <w:rPr>
          <w:color w:val="000000" w:themeColor="text1"/>
        </w:rPr>
        <w:t>Insurance claims handlers make sure that claims are handled efficiently and that payment for valid claims is made to policyholders</w:t>
      </w:r>
    </w:p>
    <w:p w:rsidR="005C6806" w:rsidRPr="005D4FC1" w:rsidRDefault="005C6806">
      <w:pPr>
        <w:pStyle w:val="Default"/>
        <w:spacing w:line="480" w:lineRule="auto"/>
        <w:rPr>
          <w:color w:val="000000" w:themeColor="text1"/>
        </w:rPr>
        <w:pPrChange w:id="30" w:author="IVAN BICHANGA" w:date="2019-08-08T10:48:00Z">
          <w:pPr>
            <w:pStyle w:val="Default"/>
            <w:spacing w:line="480" w:lineRule="auto"/>
            <w:ind w:left="720"/>
          </w:pPr>
        </w:pPrChange>
      </w:pPr>
    </w:p>
    <w:p w:rsidR="005C6806" w:rsidRPr="005D4FC1" w:rsidRDefault="005C6806">
      <w:pPr>
        <w:pStyle w:val="Default"/>
        <w:spacing w:line="480" w:lineRule="auto"/>
        <w:rPr>
          <w:color w:val="000000" w:themeColor="text1"/>
        </w:rPr>
        <w:pPrChange w:id="31" w:author="IVAN BICHANGA" w:date="2019-08-08T10:48:00Z">
          <w:pPr>
            <w:pStyle w:val="Default"/>
            <w:spacing w:line="480" w:lineRule="auto"/>
            <w:ind w:left="720"/>
          </w:pPr>
        </w:pPrChange>
      </w:pPr>
      <w:r w:rsidRPr="005D4FC1">
        <w:rPr>
          <w:b/>
          <w:bCs/>
          <w:color w:val="000000" w:themeColor="text1"/>
        </w:rPr>
        <w:t>Medical department</w:t>
      </w:r>
      <w:r w:rsidRPr="005D4FC1">
        <w:rPr>
          <w:color w:val="000000" w:themeColor="text1"/>
        </w:rPr>
        <w:t xml:space="preserve"> </w:t>
      </w:r>
    </w:p>
    <w:p w:rsidR="005C6806" w:rsidRPr="005D4FC1" w:rsidRDefault="005C6806">
      <w:pPr>
        <w:pStyle w:val="Default"/>
        <w:spacing w:line="480" w:lineRule="auto"/>
        <w:rPr>
          <w:color w:val="000000" w:themeColor="text1"/>
        </w:rPr>
        <w:pPrChange w:id="32" w:author="IVAN BICHANGA" w:date="2019-08-08T10:48:00Z">
          <w:pPr>
            <w:pStyle w:val="Default"/>
            <w:spacing w:line="480" w:lineRule="auto"/>
            <w:ind w:left="720"/>
          </w:pPr>
        </w:pPrChange>
      </w:pPr>
      <w:r w:rsidRPr="005D4FC1">
        <w:rPr>
          <w:color w:val="000000" w:themeColor="text1"/>
        </w:rPr>
        <w:t xml:space="preserve">Department in charge of health insurance that is insurance that covers the whole or a part of the risk of a person incurring medical expenses. </w:t>
      </w:r>
    </w:p>
    <w:p w:rsidR="005C6806" w:rsidRPr="005D4FC1" w:rsidDel="00D12997" w:rsidRDefault="005C6806" w:rsidP="00BB616D">
      <w:pPr>
        <w:pStyle w:val="Default"/>
        <w:spacing w:line="480" w:lineRule="auto"/>
        <w:ind w:left="720"/>
        <w:rPr>
          <w:del w:id="33" w:author="IVAN BICHANGA" w:date="2019-08-08T10:49:00Z"/>
          <w:color w:val="000000" w:themeColor="text1"/>
        </w:rPr>
      </w:pPr>
    </w:p>
    <w:p w:rsidR="005C6806" w:rsidRPr="005D4FC1" w:rsidRDefault="005C6806">
      <w:pPr>
        <w:pStyle w:val="Default"/>
        <w:spacing w:line="480" w:lineRule="auto"/>
        <w:rPr>
          <w:b/>
          <w:bCs/>
          <w:color w:val="000000" w:themeColor="text1"/>
        </w:rPr>
        <w:pPrChange w:id="34" w:author="IVAN BICHANGA" w:date="2019-08-08T10:49:00Z">
          <w:pPr>
            <w:pStyle w:val="Default"/>
            <w:spacing w:line="480" w:lineRule="auto"/>
            <w:ind w:left="720"/>
          </w:pPr>
        </w:pPrChange>
      </w:pPr>
      <w:r w:rsidRPr="005D4FC1">
        <w:rPr>
          <w:b/>
          <w:bCs/>
          <w:color w:val="000000" w:themeColor="text1"/>
        </w:rPr>
        <w:t xml:space="preserve">Actuarial department </w:t>
      </w:r>
    </w:p>
    <w:p w:rsidR="005C6806" w:rsidRPr="005D4FC1" w:rsidRDefault="005C6806">
      <w:pPr>
        <w:pStyle w:val="Default"/>
        <w:spacing w:line="480" w:lineRule="auto"/>
        <w:rPr>
          <w:color w:val="000000" w:themeColor="text1"/>
        </w:rPr>
        <w:pPrChange w:id="35" w:author="IVAN BICHANGA" w:date="2019-08-08T10:49:00Z">
          <w:pPr>
            <w:pStyle w:val="Default"/>
            <w:spacing w:line="480" w:lineRule="auto"/>
            <w:ind w:left="720"/>
          </w:pPr>
        </w:pPrChange>
      </w:pPr>
      <w:r w:rsidRPr="005D4FC1">
        <w:rPr>
          <w:color w:val="000000" w:themeColor="text1"/>
        </w:rPr>
        <w:t>Actuarial department determines the reserves needed for liabilities.</w:t>
      </w:r>
    </w:p>
    <w:p w:rsidR="005C6806" w:rsidRPr="005D4FC1" w:rsidRDefault="005C6806" w:rsidP="00BB616D">
      <w:pPr>
        <w:pStyle w:val="Default"/>
        <w:spacing w:line="480" w:lineRule="auto"/>
        <w:ind w:left="720"/>
        <w:rPr>
          <w:color w:val="000000" w:themeColor="text1"/>
        </w:rPr>
      </w:pPr>
    </w:p>
    <w:p w:rsidR="005C6806" w:rsidRPr="005D4FC1" w:rsidRDefault="005C6806">
      <w:pPr>
        <w:pStyle w:val="Default"/>
        <w:spacing w:line="480" w:lineRule="auto"/>
        <w:rPr>
          <w:b/>
          <w:bCs/>
          <w:color w:val="000000" w:themeColor="text1"/>
        </w:rPr>
        <w:pPrChange w:id="36" w:author="IVAN BICHANGA" w:date="2019-08-08T10:49:00Z">
          <w:pPr>
            <w:pStyle w:val="Default"/>
            <w:spacing w:line="480" w:lineRule="auto"/>
            <w:ind w:left="720"/>
          </w:pPr>
        </w:pPrChange>
      </w:pPr>
      <w:r w:rsidRPr="005D4FC1">
        <w:rPr>
          <w:b/>
          <w:bCs/>
          <w:color w:val="000000" w:themeColor="text1"/>
        </w:rPr>
        <w:t>ICT department</w:t>
      </w:r>
    </w:p>
    <w:p w:rsidR="005C6806" w:rsidRPr="005D4FC1" w:rsidRDefault="005C6806">
      <w:pPr>
        <w:pStyle w:val="Default"/>
        <w:spacing w:line="480" w:lineRule="auto"/>
        <w:rPr>
          <w:color w:val="000000" w:themeColor="text1"/>
        </w:rPr>
        <w:pPrChange w:id="37" w:author="IVAN BICHANGA" w:date="2019-08-08T10:49:00Z">
          <w:pPr>
            <w:pStyle w:val="Default"/>
            <w:spacing w:line="480" w:lineRule="auto"/>
            <w:ind w:left="720"/>
          </w:pPr>
        </w:pPrChange>
      </w:pPr>
      <w:r w:rsidRPr="005D4FC1">
        <w:rPr>
          <w:color w:val="000000" w:themeColor="text1"/>
        </w:rPr>
        <w:t>This is department is responsible for all technological issues within the organization and as well as ensure the smooth running of services needed by the workers and staff respectively.</w:t>
      </w:r>
    </w:p>
    <w:p w:rsidR="005C6806" w:rsidRPr="005D4FC1" w:rsidRDefault="005C6806"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2.2.1 Board of directors</w:t>
      </w:r>
    </w:p>
    <w:p w:rsidR="005C6806" w:rsidRPr="005D4FC1" w:rsidRDefault="00037029"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Comprising a </w:t>
      </w:r>
      <w:proofErr w:type="spellStart"/>
      <w:r w:rsidRPr="005D4FC1">
        <w:rPr>
          <w:rFonts w:ascii="Times New Roman" w:hAnsi="Times New Roman" w:cs="Times New Roman"/>
          <w:color w:val="000000" w:themeColor="text1"/>
          <w:sz w:val="24"/>
          <w:szCs w:val="24"/>
        </w:rPr>
        <w:t>well diversified</w:t>
      </w:r>
      <w:proofErr w:type="spellEnd"/>
      <w:r w:rsidRPr="005D4FC1">
        <w:rPr>
          <w:rFonts w:ascii="Times New Roman" w:hAnsi="Times New Roman" w:cs="Times New Roman"/>
          <w:color w:val="000000" w:themeColor="text1"/>
          <w:sz w:val="24"/>
          <w:szCs w:val="24"/>
        </w:rPr>
        <w:t xml:space="preserve"> team of qualified professionals in the Kenyan business sector,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has a strong Board of directors who take keen interest in the strategy and direction of the company </w:t>
      </w:r>
      <w:proofErr w:type="spellStart"/>
      <w:r w:rsidR="005C6806" w:rsidRPr="005D4FC1">
        <w:rPr>
          <w:rFonts w:ascii="Times New Roman" w:hAnsi="Times New Roman" w:cs="Times New Roman"/>
          <w:color w:val="000000" w:themeColor="text1"/>
          <w:sz w:val="24"/>
          <w:szCs w:val="24"/>
        </w:rPr>
        <w:t>Saham</w:t>
      </w:r>
      <w:proofErr w:type="spellEnd"/>
      <w:r w:rsidR="005C6806" w:rsidRPr="005D4FC1">
        <w:rPr>
          <w:rFonts w:ascii="Times New Roman" w:hAnsi="Times New Roman" w:cs="Times New Roman"/>
          <w:color w:val="000000" w:themeColor="text1"/>
          <w:sz w:val="24"/>
          <w:szCs w:val="24"/>
        </w:rPr>
        <w:t xml:space="preserve"> </w:t>
      </w:r>
      <w:r w:rsidRPr="005D4FC1">
        <w:rPr>
          <w:rFonts w:ascii="Times New Roman" w:hAnsi="Times New Roman" w:cs="Times New Roman"/>
          <w:color w:val="000000" w:themeColor="text1"/>
          <w:sz w:val="24"/>
          <w:szCs w:val="24"/>
        </w:rPr>
        <w:t>board of directors i</w:t>
      </w:r>
      <w:r w:rsidR="005C6806" w:rsidRPr="005D4FC1">
        <w:rPr>
          <w:rFonts w:ascii="Times New Roman" w:hAnsi="Times New Roman" w:cs="Times New Roman"/>
          <w:color w:val="000000" w:themeColor="text1"/>
          <w:sz w:val="24"/>
          <w:szCs w:val="24"/>
        </w:rPr>
        <w:t>s composed of;</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Lydia </w:t>
      </w:r>
      <w:proofErr w:type="spellStart"/>
      <w:r w:rsidRPr="005D4FC1">
        <w:rPr>
          <w:rFonts w:ascii="Times New Roman" w:hAnsi="Times New Roman"/>
          <w:color w:val="000000" w:themeColor="text1"/>
          <w:sz w:val="24"/>
          <w:szCs w:val="24"/>
        </w:rPr>
        <w:t>Kibaara</w:t>
      </w:r>
      <w:proofErr w:type="spellEnd"/>
      <w:r w:rsidRPr="005D4FC1">
        <w:rPr>
          <w:rFonts w:ascii="Times New Roman" w:hAnsi="Times New Roman"/>
          <w:color w:val="000000" w:themeColor="text1"/>
          <w:sz w:val="24"/>
          <w:szCs w:val="24"/>
        </w:rPr>
        <w:t>(Managing Director)</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proofErr w:type="spellStart"/>
      <w:r w:rsidRPr="005D4FC1">
        <w:rPr>
          <w:rFonts w:ascii="Times New Roman" w:hAnsi="Times New Roman"/>
          <w:color w:val="000000" w:themeColor="text1"/>
          <w:sz w:val="24"/>
          <w:szCs w:val="24"/>
        </w:rPr>
        <w:lastRenderedPageBreak/>
        <w:t>Mr</w:t>
      </w:r>
      <w:proofErr w:type="spellEnd"/>
      <w:r w:rsidRPr="005D4FC1">
        <w:rPr>
          <w:rFonts w:ascii="Times New Roman" w:hAnsi="Times New Roman"/>
          <w:color w:val="000000" w:themeColor="text1"/>
          <w:sz w:val="24"/>
          <w:szCs w:val="24"/>
        </w:rPr>
        <w:t xml:space="preserve"> </w:t>
      </w:r>
      <w:proofErr w:type="spellStart"/>
      <w:r w:rsidRPr="005D4FC1">
        <w:rPr>
          <w:rFonts w:ascii="Times New Roman" w:hAnsi="Times New Roman"/>
          <w:color w:val="000000" w:themeColor="text1"/>
          <w:sz w:val="24"/>
          <w:szCs w:val="24"/>
        </w:rPr>
        <w:t>Ndegwa</w:t>
      </w:r>
      <w:proofErr w:type="spellEnd"/>
      <w:r w:rsidRPr="005D4FC1">
        <w:rPr>
          <w:rFonts w:ascii="Times New Roman" w:hAnsi="Times New Roman"/>
          <w:color w:val="000000" w:themeColor="text1"/>
          <w:sz w:val="24"/>
          <w:szCs w:val="24"/>
        </w:rPr>
        <w:t>(Chairman)</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proofErr w:type="spellStart"/>
      <w:r w:rsidRPr="005D4FC1">
        <w:rPr>
          <w:rFonts w:ascii="Times New Roman" w:hAnsi="Times New Roman"/>
          <w:color w:val="000000" w:themeColor="text1"/>
          <w:sz w:val="24"/>
          <w:szCs w:val="24"/>
        </w:rPr>
        <w:t>Dhruv</w:t>
      </w:r>
      <w:proofErr w:type="spellEnd"/>
      <w:r w:rsidRPr="005D4FC1">
        <w:rPr>
          <w:rFonts w:ascii="Times New Roman" w:hAnsi="Times New Roman"/>
          <w:color w:val="000000" w:themeColor="text1"/>
          <w:sz w:val="24"/>
          <w:szCs w:val="24"/>
        </w:rPr>
        <w:t xml:space="preserve"> </w:t>
      </w:r>
      <w:proofErr w:type="spellStart"/>
      <w:r w:rsidRPr="005D4FC1">
        <w:rPr>
          <w:rFonts w:ascii="Times New Roman" w:hAnsi="Times New Roman"/>
          <w:color w:val="000000" w:themeColor="text1"/>
          <w:sz w:val="24"/>
          <w:szCs w:val="24"/>
        </w:rPr>
        <w:t>Pandit</w:t>
      </w:r>
      <w:proofErr w:type="spellEnd"/>
      <w:r w:rsidRPr="005D4FC1">
        <w:rPr>
          <w:rFonts w:ascii="Times New Roman" w:hAnsi="Times New Roman"/>
          <w:color w:val="000000" w:themeColor="text1"/>
          <w:sz w:val="24"/>
          <w:szCs w:val="24"/>
        </w:rPr>
        <w:t>(Director)</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Raoul </w:t>
      </w:r>
      <w:proofErr w:type="spellStart"/>
      <w:r w:rsidRPr="005D4FC1">
        <w:rPr>
          <w:rFonts w:ascii="Times New Roman" w:hAnsi="Times New Roman"/>
          <w:color w:val="000000" w:themeColor="text1"/>
          <w:sz w:val="24"/>
          <w:szCs w:val="24"/>
        </w:rPr>
        <w:t>Maloko</w:t>
      </w:r>
      <w:proofErr w:type="spellEnd"/>
      <w:r w:rsidRPr="005D4FC1">
        <w:rPr>
          <w:rFonts w:ascii="Times New Roman" w:hAnsi="Times New Roman"/>
          <w:color w:val="000000" w:themeColor="text1"/>
          <w:sz w:val="24"/>
          <w:szCs w:val="24"/>
        </w:rPr>
        <w:t>(Director)</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Charles </w:t>
      </w:r>
      <w:proofErr w:type="spellStart"/>
      <w:r w:rsidRPr="005D4FC1">
        <w:rPr>
          <w:rFonts w:ascii="Times New Roman" w:hAnsi="Times New Roman"/>
          <w:color w:val="000000" w:themeColor="text1"/>
          <w:sz w:val="24"/>
          <w:szCs w:val="24"/>
        </w:rPr>
        <w:t>Nyachae</w:t>
      </w:r>
      <w:proofErr w:type="spellEnd"/>
      <w:r w:rsidRPr="005D4FC1">
        <w:rPr>
          <w:rFonts w:ascii="Times New Roman" w:hAnsi="Times New Roman"/>
          <w:color w:val="000000" w:themeColor="text1"/>
          <w:sz w:val="24"/>
          <w:szCs w:val="24"/>
        </w:rPr>
        <w:t>(Director)</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Raj </w:t>
      </w:r>
      <w:proofErr w:type="spellStart"/>
      <w:r w:rsidRPr="005D4FC1">
        <w:rPr>
          <w:rFonts w:ascii="Times New Roman" w:hAnsi="Times New Roman"/>
          <w:color w:val="000000" w:themeColor="text1"/>
          <w:sz w:val="24"/>
          <w:szCs w:val="24"/>
        </w:rPr>
        <w:t>Pandit</w:t>
      </w:r>
      <w:proofErr w:type="spellEnd"/>
      <w:r w:rsidRPr="005D4FC1">
        <w:rPr>
          <w:rFonts w:ascii="Times New Roman" w:hAnsi="Times New Roman"/>
          <w:color w:val="000000" w:themeColor="text1"/>
          <w:sz w:val="24"/>
          <w:szCs w:val="24"/>
        </w:rPr>
        <w:t>(Director)</w:t>
      </w:r>
    </w:p>
    <w:p w:rsidR="005C6806" w:rsidRPr="005D4FC1" w:rsidRDefault="005C6806" w:rsidP="00BB616D">
      <w:pPr>
        <w:pStyle w:val="ListParagraph"/>
        <w:widowControl w:val="0"/>
        <w:numPr>
          <w:ilvl w:val="0"/>
          <w:numId w:val="11"/>
        </w:numPr>
        <w:spacing w:after="0" w:line="480" w:lineRule="auto"/>
        <w:contextualSpacing w:val="0"/>
        <w:rPr>
          <w:rFonts w:ascii="Times New Roman" w:hAnsi="Times New Roman"/>
          <w:b/>
          <w:color w:val="000000" w:themeColor="text1"/>
          <w:sz w:val="24"/>
          <w:szCs w:val="24"/>
        </w:rPr>
      </w:pPr>
      <w:r w:rsidRPr="005D4FC1">
        <w:rPr>
          <w:rFonts w:ascii="Times New Roman" w:hAnsi="Times New Roman"/>
          <w:color w:val="000000" w:themeColor="text1"/>
          <w:sz w:val="24"/>
          <w:szCs w:val="24"/>
        </w:rPr>
        <w:t xml:space="preserve">Polycarp </w:t>
      </w:r>
      <w:proofErr w:type="spellStart"/>
      <w:r w:rsidRPr="005D4FC1">
        <w:rPr>
          <w:rFonts w:ascii="Times New Roman" w:hAnsi="Times New Roman"/>
          <w:color w:val="000000" w:themeColor="text1"/>
          <w:sz w:val="24"/>
          <w:szCs w:val="24"/>
        </w:rPr>
        <w:t>Igathe</w:t>
      </w:r>
      <w:proofErr w:type="spellEnd"/>
      <w:r w:rsidRPr="005D4FC1">
        <w:rPr>
          <w:rFonts w:ascii="Times New Roman" w:hAnsi="Times New Roman"/>
          <w:color w:val="000000" w:themeColor="text1"/>
          <w:sz w:val="24"/>
          <w:szCs w:val="24"/>
        </w:rPr>
        <w:t>(Director)</w:t>
      </w:r>
    </w:p>
    <w:p w:rsidR="005C6806" w:rsidRPr="005D4FC1" w:rsidRDefault="005C6806" w:rsidP="00BB616D">
      <w:pPr>
        <w:pStyle w:val="ListParagraph"/>
        <w:spacing w:line="480" w:lineRule="auto"/>
        <w:rPr>
          <w:rFonts w:ascii="Times New Roman" w:hAnsi="Times New Roman"/>
          <w:color w:val="000000" w:themeColor="text1"/>
          <w:sz w:val="24"/>
          <w:szCs w:val="24"/>
        </w:rPr>
      </w:pPr>
      <w:commentRangeStart w:id="38"/>
      <w:r w:rsidRPr="005D4FC1">
        <w:rPr>
          <w:rFonts w:ascii="Times New Roman" w:hAnsi="Times New Roman"/>
          <w:color w:val="000000" w:themeColor="text1"/>
          <w:sz w:val="24"/>
          <w:szCs w:val="24"/>
        </w:rPr>
        <w:t>.</w:t>
      </w:r>
      <w:commentRangeEnd w:id="38"/>
      <w:r w:rsidR="00D12997">
        <w:rPr>
          <w:rStyle w:val="CommentReference"/>
          <w:rFonts w:asciiTheme="minorHAnsi" w:eastAsiaTheme="minorEastAsia" w:hAnsiTheme="minorHAnsi" w:cstheme="minorBidi"/>
        </w:rPr>
        <w:commentReference w:id="38"/>
      </w:r>
    </w:p>
    <w:p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Board </w:t>
      </w:r>
      <w:r w:rsidR="00037029" w:rsidRPr="005D4FC1">
        <w:rPr>
          <w:rFonts w:ascii="Times New Roman" w:hAnsi="Times New Roman" w:cs="Times New Roman"/>
          <w:color w:val="000000" w:themeColor="text1"/>
          <w:sz w:val="24"/>
          <w:szCs w:val="24"/>
        </w:rPr>
        <w:t>of directors</w:t>
      </w:r>
      <w:r w:rsidRPr="005D4FC1">
        <w:rPr>
          <w:rFonts w:ascii="Times New Roman" w:hAnsi="Times New Roman" w:cs="Times New Roman"/>
          <w:color w:val="000000" w:themeColor="text1"/>
          <w:sz w:val="24"/>
          <w:szCs w:val="24"/>
        </w:rPr>
        <w:t xml:space="preserve"> ensures the highest standards of Corporate Governance are followed. Non-executive Directors chair the Audit, Investment, Risk and HR Committees.</w:t>
      </w:r>
    </w:p>
    <w:p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They utilize professional services externally for areas requiring specialization .These include legal, Secretarial, Financial and a host of other services. A panel of experts is maintained and called upon for professional and expertise where required.</w:t>
      </w:r>
    </w:p>
    <w:p w:rsidR="005C6806" w:rsidRPr="005D4FC1" w:rsidRDefault="005C6806" w:rsidP="00BB616D">
      <w:pPr>
        <w:pStyle w:val="ListParagraph"/>
        <w:spacing w:line="480" w:lineRule="auto"/>
        <w:rPr>
          <w:rFonts w:ascii="Times New Roman" w:hAnsi="Times New Roman"/>
          <w:color w:val="000000" w:themeColor="text1"/>
          <w:sz w:val="24"/>
          <w:szCs w:val="24"/>
        </w:rPr>
      </w:pPr>
      <w:commentRangeStart w:id="39"/>
    </w:p>
    <w:p w:rsidR="005D4FC1" w:rsidRDefault="005D4FC1" w:rsidP="00BB616D">
      <w:pPr>
        <w:spacing w:line="480" w:lineRule="auto"/>
        <w:rPr>
          <w:rFonts w:ascii="Times New Roman" w:hAnsi="Times New Roman" w:cs="Times New Roman"/>
          <w:b/>
          <w:color w:val="000000" w:themeColor="text1"/>
          <w:sz w:val="24"/>
          <w:szCs w:val="24"/>
        </w:rPr>
      </w:pPr>
    </w:p>
    <w:p w:rsidR="005D4FC1" w:rsidRDefault="005D4FC1" w:rsidP="00BB616D">
      <w:pPr>
        <w:spacing w:line="480" w:lineRule="auto"/>
        <w:rPr>
          <w:rFonts w:ascii="Times New Roman" w:hAnsi="Times New Roman" w:cs="Times New Roman"/>
          <w:b/>
          <w:color w:val="000000" w:themeColor="text1"/>
          <w:sz w:val="24"/>
          <w:szCs w:val="24"/>
        </w:rPr>
      </w:pPr>
    </w:p>
    <w:commentRangeEnd w:id="39"/>
    <w:p w:rsidR="005D4FC1" w:rsidRDefault="00D12997" w:rsidP="00BB616D">
      <w:pPr>
        <w:spacing w:line="480" w:lineRule="auto"/>
        <w:rPr>
          <w:rFonts w:ascii="Times New Roman" w:hAnsi="Times New Roman" w:cs="Times New Roman"/>
          <w:b/>
          <w:color w:val="000000" w:themeColor="text1"/>
          <w:sz w:val="24"/>
          <w:szCs w:val="24"/>
        </w:rPr>
      </w:pPr>
      <w:r>
        <w:rPr>
          <w:rStyle w:val="CommentReference"/>
        </w:rPr>
        <w:commentReference w:id="39"/>
      </w:r>
    </w:p>
    <w:p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Role, Functions and Responsibilities of the Board</w:t>
      </w:r>
    </w:p>
    <w:p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Every corporation should be led by an effective Board which exercises leadership, enterprise, integrity and </w:t>
      </w:r>
      <w:r w:rsidR="005D4FC1" w:rsidRPr="005D4FC1">
        <w:rPr>
          <w:rFonts w:ascii="Times New Roman" w:hAnsi="Times New Roman" w:cs="Times New Roman"/>
          <w:color w:val="000000" w:themeColor="text1"/>
          <w:sz w:val="24"/>
          <w:szCs w:val="24"/>
        </w:rPr>
        <w:t>judgment</w:t>
      </w:r>
      <w:r w:rsidRPr="005D4FC1">
        <w:rPr>
          <w:rFonts w:ascii="Times New Roman" w:hAnsi="Times New Roman" w:cs="Times New Roman"/>
          <w:color w:val="000000" w:themeColor="text1"/>
          <w:sz w:val="24"/>
          <w:szCs w:val="24"/>
        </w:rPr>
        <w:t xml:space="preserve"> in directing the corporation and which acts in the best interest of the organization in a transparent, accountable and responsible manner.</w:t>
      </w:r>
    </w:p>
    <w:p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lastRenderedPageBreak/>
        <w:t>Appointment of Directors</w:t>
      </w:r>
    </w:p>
    <w:p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 procedures followed in appointing directors should ensure that only the best qualified persons who can add value to the organization as directors</w:t>
      </w:r>
    </w:p>
    <w:p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Disclosure of interest by directors</w:t>
      </w:r>
    </w:p>
    <w:p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On appointment and on a continuous basis all directors should, in good faith, disclose to the board for recording any business or other interests that is likely to create a potential conflict in interest.</w:t>
      </w:r>
    </w:p>
    <w:p w:rsidR="005C6806" w:rsidRPr="005D4FC1" w:rsidRDefault="005C6806" w:rsidP="00BB616D">
      <w:pPr>
        <w:spacing w:line="480" w:lineRule="auto"/>
        <w:rPr>
          <w:rFonts w:ascii="Times New Roman" w:hAnsi="Times New Roman" w:cs="Times New Roman"/>
          <w:b/>
          <w:color w:val="000000" w:themeColor="text1"/>
          <w:sz w:val="24"/>
          <w:szCs w:val="24"/>
        </w:rPr>
      </w:pPr>
      <w:r w:rsidRPr="005D4FC1">
        <w:rPr>
          <w:rFonts w:ascii="Times New Roman" w:hAnsi="Times New Roman" w:cs="Times New Roman"/>
          <w:b/>
          <w:color w:val="000000" w:themeColor="text1"/>
          <w:sz w:val="24"/>
          <w:szCs w:val="24"/>
        </w:rPr>
        <w:t>Succession Planning</w:t>
      </w:r>
    </w:p>
    <w:p w:rsidR="005C6806" w:rsidRPr="005D4FC1" w:rsidRDefault="005C6806"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In order to ensure continuity of the </w:t>
      </w:r>
      <w:r w:rsidR="00BB616D" w:rsidRPr="005D4FC1">
        <w:rPr>
          <w:rFonts w:ascii="Times New Roman" w:hAnsi="Times New Roman" w:cs="Times New Roman"/>
          <w:color w:val="000000" w:themeColor="text1"/>
          <w:sz w:val="24"/>
          <w:szCs w:val="24"/>
        </w:rPr>
        <w:t>Board, the</w:t>
      </w:r>
      <w:r w:rsidRPr="005D4FC1">
        <w:rPr>
          <w:rFonts w:ascii="Times New Roman" w:hAnsi="Times New Roman" w:cs="Times New Roman"/>
          <w:color w:val="000000" w:themeColor="text1"/>
          <w:sz w:val="24"/>
          <w:szCs w:val="24"/>
        </w:rPr>
        <w:t xml:space="preserve"> appointment of the members of the Board is staggered and the practice of rotation of directors be applied.</w:t>
      </w:r>
    </w:p>
    <w:p w:rsidR="005C6806" w:rsidRPr="005D4FC1" w:rsidRDefault="005C6806" w:rsidP="00BB616D">
      <w:pPr>
        <w:spacing w:line="480" w:lineRule="auto"/>
        <w:rPr>
          <w:rFonts w:ascii="Times New Roman" w:hAnsi="Times New Roman" w:cs="Times New Roman"/>
          <w:color w:val="000000" w:themeColor="text1"/>
          <w:sz w:val="24"/>
          <w:szCs w:val="24"/>
        </w:rPr>
      </w:pPr>
      <w:commentRangeStart w:id="40"/>
    </w:p>
    <w:p w:rsidR="005C6806" w:rsidRPr="005D4FC1" w:rsidRDefault="005C6806" w:rsidP="00BB616D">
      <w:pPr>
        <w:spacing w:line="480" w:lineRule="auto"/>
        <w:rPr>
          <w:rFonts w:ascii="Times New Roman" w:hAnsi="Times New Roman" w:cs="Times New Roman"/>
          <w:color w:val="000000" w:themeColor="text1"/>
          <w:sz w:val="24"/>
          <w:szCs w:val="24"/>
        </w:rPr>
      </w:pPr>
    </w:p>
    <w:p w:rsidR="005C6806" w:rsidRPr="005D4FC1" w:rsidRDefault="005C6806" w:rsidP="00BB616D">
      <w:pPr>
        <w:pStyle w:val="Default"/>
        <w:spacing w:line="480" w:lineRule="auto"/>
        <w:ind w:left="720"/>
        <w:rPr>
          <w:color w:val="000000" w:themeColor="text1"/>
          <w:u w:val="single"/>
        </w:rPr>
      </w:pPr>
    </w:p>
    <w:p w:rsidR="005C6806" w:rsidRPr="005D4FC1" w:rsidRDefault="005C6806" w:rsidP="00BB616D">
      <w:pPr>
        <w:spacing w:line="480" w:lineRule="auto"/>
        <w:rPr>
          <w:rFonts w:ascii="Times New Roman" w:hAnsi="Times New Roman" w:cs="Times New Roman"/>
          <w:b/>
          <w:color w:val="000000" w:themeColor="text1"/>
          <w:sz w:val="24"/>
          <w:szCs w:val="24"/>
          <w:u w:val="single"/>
        </w:rPr>
      </w:pPr>
    </w:p>
    <w:commentRangeEnd w:id="40"/>
    <w:p w:rsidR="005C6806" w:rsidRPr="005D4FC1" w:rsidRDefault="00B9657A" w:rsidP="00BB616D">
      <w:pPr>
        <w:spacing w:line="480" w:lineRule="auto"/>
        <w:rPr>
          <w:rFonts w:ascii="Times New Roman" w:hAnsi="Times New Roman" w:cs="Times New Roman"/>
          <w:color w:val="000000" w:themeColor="text1"/>
          <w:sz w:val="24"/>
          <w:szCs w:val="24"/>
        </w:rPr>
      </w:pPr>
      <w:r>
        <w:rPr>
          <w:rStyle w:val="CommentReference"/>
        </w:rPr>
        <w:commentReference w:id="40"/>
      </w:r>
    </w:p>
    <w:p w:rsidR="002C2478" w:rsidRPr="005D4FC1" w:rsidRDefault="002C2478" w:rsidP="00BB616D">
      <w:pPr>
        <w:pStyle w:val="Heading2"/>
        <w:spacing w:line="480" w:lineRule="auto"/>
        <w:rPr>
          <w:rFonts w:ascii="Times New Roman" w:hAnsi="Times New Roman" w:cs="Times New Roman"/>
          <w:color w:val="000000" w:themeColor="text1"/>
          <w:sz w:val="24"/>
          <w:szCs w:val="24"/>
        </w:rPr>
      </w:pPr>
      <w:commentRangeStart w:id="41"/>
      <w:r w:rsidRPr="005D4FC1">
        <w:rPr>
          <w:rFonts w:ascii="Times New Roman" w:hAnsi="Times New Roman" w:cs="Times New Roman"/>
          <w:color w:val="000000" w:themeColor="text1"/>
          <w:sz w:val="24"/>
          <w:szCs w:val="24"/>
        </w:rPr>
        <w:t>CHAPTER 3</w:t>
      </w:r>
      <w:commentRangeEnd w:id="41"/>
      <w:r w:rsidR="00B9657A">
        <w:rPr>
          <w:rStyle w:val="CommentReference"/>
          <w:rFonts w:asciiTheme="minorHAnsi" w:eastAsiaTheme="minorEastAsia" w:hAnsiTheme="minorHAnsi" w:cstheme="minorBidi"/>
          <w:b w:val="0"/>
          <w:bCs w:val="0"/>
          <w:color w:val="auto"/>
        </w:rPr>
        <w:commentReference w:id="41"/>
      </w:r>
    </w:p>
    <w:p w:rsidR="00B515C2" w:rsidRPr="005D4FC1" w:rsidRDefault="002C2478"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3.1 </w:t>
      </w:r>
      <w:r w:rsidR="002C2504" w:rsidRPr="005D4FC1">
        <w:rPr>
          <w:rFonts w:ascii="Times New Roman" w:hAnsi="Times New Roman" w:cs="Times New Roman"/>
          <w:color w:val="000000" w:themeColor="text1"/>
          <w:sz w:val="24"/>
          <w:szCs w:val="24"/>
        </w:rPr>
        <w:t>Attachment experience</w:t>
      </w:r>
      <w:r w:rsidR="00B515C2" w:rsidRPr="005D4FC1">
        <w:rPr>
          <w:rFonts w:ascii="Times New Roman" w:hAnsi="Times New Roman" w:cs="Times New Roman"/>
          <w:color w:val="000000" w:themeColor="text1"/>
          <w:sz w:val="24"/>
          <w:szCs w:val="24"/>
        </w:rPr>
        <w:t>s</w:t>
      </w:r>
    </w:p>
    <w:p w:rsidR="00037029" w:rsidRPr="005D4FC1" w:rsidRDefault="00037029"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General activities I under carried include;</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Issuing motor policies of all the three classes of motor vehicles to clients</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lastRenderedPageBreak/>
        <w:t>Keying in motor certificates</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Dispatching documents</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Issuing certificates</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Printing debits, credits and renewals notes</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Receiving and directing clients to different departments in the organization for assistance</w:t>
      </w:r>
    </w:p>
    <w:p w:rsidR="00037029" w:rsidRPr="005D4FC1" w:rsidRDefault="00037029" w:rsidP="00BB616D">
      <w:pPr>
        <w:pStyle w:val="ListParagraph"/>
        <w:numPr>
          <w:ilvl w:val="0"/>
          <w:numId w:val="12"/>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Processing and assembling policy documents</w:t>
      </w:r>
    </w:p>
    <w:p w:rsidR="00063128" w:rsidRPr="005D4FC1" w:rsidRDefault="00063128" w:rsidP="00BB616D">
      <w:pPr>
        <w:pStyle w:val="Heading2"/>
        <w:spacing w:line="480" w:lineRule="auto"/>
        <w:rPr>
          <w:color w:val="000000" w:themeColor="text1"/>
        </w:rPr>
      </w:pPr>
      <w:r w:rsidRPr="005D4FC1">
        <w:rPr>
          <w:color w:val="000000" w:themeColor="text1"/>
        </w:rPr>
        <w:t>3.2 problems experienced</w:t>
      </w:r>
    </w:p>
    <w:p w:rsidR="008363FD" w:rsidRPr="005D4FC1" w:rsidRDefault="008363FD" w:rsidP="00BB616D">
      <w:pPr>
        <w:spacing w:line="480" w:lineRule="auto"/>
        <w:rPr>
          <w:color w:val="000000" w:themeColor="text1"/>
        </w:rPr>
      </w:pPr>
      <w:r>
        <w:rPr>
          <w:rFonts w:ascii="Times New Roman" w:eastAsia="Times New Roman" w:hAnsi="Times New Roman" w:cs="Times New Roman"/>
          <w:color w:val="000000" w:themeColor="text1"/>
          <w:sz w:val="24"/>
          <w:szCs w:val="24"/>
        </w:rPr>
        <w:t xml:space="preserve">In underwriting printing papers are needed a lot for printing and therefore sometimes we undergo deficiencies slowing the work. </w:t>
      </w:r>
    </w:p>
    <w:p w:rsidR="00063128" w:rsidRPr="005D4FC1" w:rsidRDefault="00063128" w:rsidP="00BB616D">
      <w:pPr>
        <w:pStyle w:val="Heading2"/>
        <w:spacing w:line="480" w:lineRule="auto"/>
        <w:rPr>
          <w:rFonts w:ascii="Times New Roman" w:hAnsi="Times New Roman" w:cs="Times New Roman"/>
          <w:color w:val="000000" w:themeColor="text1"/>
          <w:sz w:val="24"/>
          <w:szCs w:val="24"/>
        </w:rPr>
      </w:pPr>
    </w:p>
    <w:p w:rsidR="00063128" w:rsidRPr="005D4FC1" w:rsidRDefault="00063128" w:rsidP="00BB616D">
      <w:pPr>
        <w:spacing w:line="480" w:lineRule="auto"/>
        <w:rPr>
          <w:color w:val="000000" w:themeColor="text1"/>
        </w:rPr>
      </w:pPr>
    </w:p>
    <w:p w:rsidR="00063128" w:rsidRPr="005D4FC1" w:rsidRDefault="00063128" w:rsidP="00BB616D">
      <w:pPr>
        <w:spacing w:line="480" w:lineRule="auto"/>
        <w:rPr>
          <w:color w:val="000000" w:themeColor="text1"/>
        </w:rPr>
      </w:pPr>
    </w:p>
    <w:p w:rsidR="00063128" w:rsidRPr="005D4FC1" w:rsidRDefault="00063128" w:rsidP="00BB616D">
      <w:pPr>
        <w:spacing w:line="480" w:lineRule="auto"/>
        <w:rPr>
          <w:color w:val="000000" w:themeColor="text1"/>
        </w:rPr>
      </w:pPr>
    </w:p>
    <w:p w:rsidR="00063128" w:rsidRPr="005D4FC1" w:rsidRDefault="00063128" w:rsidP="00BB616D">
      <w:pPr>
        <w:pStyle w:val="Heading2"/>
        <w:spacing w:line="480" w:lineRule="auto"/>
        <w:rPr>
          <w:rFonts w:ascii="Times New Roman" w:hAnsi="Times New Roman" w:cs="Times New Roman"/>
          <w:color w:val="000000" w:themeColor="text1"/>
          <w:sz w:val="24"/>
          <w:szCs w:val="24"/>
        </w:rPr>
      </w:pPr>
    </w:p>
    <w:p w:rsidR="00063128" w:rsidRPr="005D4FC1" w:rsidRDefault="00063128" w:rsidP="00BB616D">
      <w:pPr>
        <w:spacing w:line="480" w:lineRule="auto"/>
        <w:rPr>
          <w:color w:val="000000" w:themeColor="text1"/>
        </w:rPr>
      </w:pPr>
    </w:p>
    <w:p w:rsidR="00B515C2" w:rsidRPr="005D4FC1" w:rsidRDefault="002C2504" w:rsidP="00BB616D">
      <w:pPr>
        <w:pStyle w:val="Heading2"/>
        <w:spacing w:line="480" w:lineRule="auto"/>
        <w:rPr>
          <w:rFonts w:ascii="Times New Roman" w:hAnsi="Times New Roman" w:cs="Times New Roman"/>
          <w:color w:val="000000" w:themeColor="text1"/>
          <w:sz w:val="24"/>
          <w:szCs w:val="24"/>
        </w:rPr>
      </w:pPr>
      <w:commentRangeStart w:id="42"/>
      <w:r w:rsidRPr="005D4FC1">
        <w:rPr>
          <w:rFonts w:ascii="Times New Roman" w:hAnsi="Times New Roman" w:cs="Times New Roman"/>
          <w:color w:val="000000" w:themeColor="text1"/>
          <w:sz w:val="24"/>
          <w:szCs w:val="24"/>
        </w:rPr>
        <w:t>CHAPTER 4</w:t>
      </w:r>
      <w:commentRangeEnd w:id="42"/>
      <w:r w:rsidR="00FD6BD7">
        <w:rPr>
          <w:rStyle w:val="CommentReference"/>
          <w:rFonts w:asciiTheme="minorHAnsi" w:eastAsiaTheme="minorEastAsia" w:hAnsiTheme="minorHAnsi" w:cstheme="minorBidi"/>
          <w:b w:val="0"/>
          <w:bCs w:val="0"/>
          <w:color w:val="auto"/>
        </w:rPr>
        <w:commentReference w:id="42"/>
      </w:r>
    </w:p>
    <w:p w:rsidR="002C2504" w:rsidRPr="005D4FC1" w:rsidRDefault="00B77D37"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4.1</w:t>
      </w:r>
      <w:r w:rsidR="002C2504" w:rsidRPr="005D4FC1">
        <w:rPr>
          <w:rFonts w:ascii="Times New Roman" w:hAnsi="Times New Roman" w:cs="Times New Roman"/>
          <w:color w:val="000000" w:themeColor="text1"/>
          <w:sz w:val="24"/>
          <w:szCs w:val="24"/>
        </w:rPr>
        <w:t xml:space="preserve"> Knowledge and skills gained</w:t>
      </w:r>
    </w:p>
    <w:p w:rsidR="008A0D8A" w:rsidRPr="005D4FC1" w:rsidRDefault="008A0D8A"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knowledge and skills acquired during the course of my attachment forms the bedrock of my future career development. The strategies learnt in keying in, issuing motor policies and the entire activities will go a long way in ensuring my application of the knowledge and skills in any entity and undertaking that I may find myself into. Therefore, I am confident in applying the </w:t>
      </w:r>
      <w:r w:rsidRPr="005D4FC1">
        <w:rPr>
          <w:rFonts w:ascii="Times New Roman" w:hAnsi="Times New Roman" w:cs="Times New Roman"/>
          <w:color w:val="000000" w:themeColor="text1"/>
          <w:sz w:val="24"/>
          <w:szCs w:val="24"/>
        </w:rPr>
        <w:lastRenderedPageBreak/>
        <w:t>knowledge I have learnt in any company that may give me an opportunity to offer my services in my career.</w:t>
      </w:r>
    </w:p>
    <w:p w:rsidR="008A0D8A" w:rsidRPr="005D4FC1" w:rsidRDefault="008A0D8A" w:rsidP="00BB616D">
      <w:pPr>
        <w:pStyle w:val="ListParagraph"/>
        <w:numPr>
          <w:ilvl w:val="0"/>
          <w:numId w:val="13"/>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The profile of skills gained; I have learnt how;</w:t>
      </w:r>
    </w:p>
    <w:p w:rsidR="008A0D8A" w:rsidRPr="005D4FC1" w:rsidRDefault="008A0D8A" w:rsidP="00BB616D">
      <w:pPr>
        <w:pStyle w:val="ListParagraph"/>
        <w:numPr>
          <w:ilvl w:val="0"/>
          <w:numId w:val="13"/>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issue certificates and policies of different motor vehicles</w:t>
      </w:r>
    </w:p>
    <w:p w:rsidR="008A0D8A" w:rsidRPr="005D4FC1" w:rsidRDefault="003E64DF"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use</w:t>
      </w:r>
      <w:r w:rsidR="008A0D8A" w:rsidRPr="005D4FC1">
        <w:rPr>
          <w:rFonts w:ascii="Times New Roman" w:hAnsi="Times New Roman"/>
          <w:color w:val="000000" w:themeColor="text1"/>
          <w:sz w:val="24"/>
          <w:szCs w:val="24"/>
        </w:rPr>
        <w:t xml:space="preserve"> organization and planning skills</w:t>
      </w:r>
    </w:p>
    <w:p w:rsidR="008A0D8A" w:rsidRPr="005D4FC1" w:rsidRDefault="008A0D8A"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have the outstanding people skills and communication skills</w:t>
      </w:r>
    </w:p>
    <w:p w:rsidR="008A0D8A" w:rsidRPr="005D4FC1" w:rsidRDefault="008A0D8A"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 apply mature personality and can work with minimal supervision</w:t>
      </w:r>
    </w:p>
    <w:p w:rsidR="008A0D8A" w:rsidRPr="005D4FC1" w:rsidRDefault="008A0D8A" w:rsidP="00BB616D">
      <w:pPr>
        <w:pStyle w:val="ListParagraph"/>
        <w:numPr>
          <w:ilvl w:val="0"/>
          <w:numId w:val="13"/>
        </w:numPr>
        <w:autoSpaceDE w:val="0"/>
        <w:autoSpaceDN w:val="0"/>
        <w:adjustRightInd w:val="0"/>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Important team work is in work place.</w:t>
      </w:r>
    </w:p>
    <w:p w:rsidR="008A0D8A" w:rsidRPr="005D4FC1" w:rsidRDefault="003E64DF" w:rsidP="00BB616D">
      <w:pPr>
        <w:pStyle w:val="ListParagraph"/>
        <w:numPr>
          <w:ilvl w:val="0"/>
          <w:numId w:val="13"/>
        </w:numPr>
        <w:spacing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To</w:t>
      </w:r>
      <w:r w:rsidR="008A0D8A" w:rsidRPr="005D4FC1">
        <w:rPr>
          <w:rFonts w:ascii="Times New Roman" w:hAnsi="Times New Roman"/>
          <w:color w:val="000000" w:themeColor="text1"/>
          <w:sz w:val="24"/>
          <w:szCs w:val="24"/>
        </w:rPr>
        <w:t xml:space="preserve"> work in all situations be it under minimal supervision or under pressure</w:t>
      </w:r>
    </w:p>
    <w:p w:rsidR="00B65E0D" w:rsidRPr="005D4FC1" w:rsidRDefault="00B77D37" w:rsidP="00BB616D">
      <w:pPr>
        <w:spacing w:line="480" w:lineRule="auto"/>
        <w:rPr>
          <w:rFonts w:ascii="Times New Roman" w:hAnsi="Times New Roman" w:cs="Times New Roman"/>
          <w:color w:val="000000" w:themeColor="text1"/>
          <w:sz w:val="24"/>
          <w:szCs w:val="24"/>
        </w:rPr>
      </w:pPr>
      <w:r w:rsidRPr="005D4FC1">
        <w:rPr>
          <w:rStyle w:val="Heading2Char"/>
          <w:rFonts w:ascii="Times New Roman" w:hAnsi="Times New Roman" w:cs="Times New Roman"/>
          <w:color w:val="000000" w:themeColor="text1"/>
          <w:sz w:val="24"/>
          <w:szCs w:val="24"/>
        </w:rPr>
        <w:t>4.2</w:t>
      </w:r>
      <w:r w:rsidR="00B65E0D" w:rsidRPr="005D4FC1">
        <w:rPr>
          <w:rStyle w:val="Heading2Char"/>
          <w:rFonts w:ascii="Times New Roman" w:hAnsi="Times New Roman" w:cs="Times New Roman"/>
          <w:color w:val="000000" w:themeColor="text1"/>
          <w:sz w:val="24"/>
          <w:szCs w:val="24"/>
        </w:rPr>
        <w:t xml:space="preserve"> Strategy for utilization of contacts established during the attachment</w:t>
      </w:r>
      <w:r w:rsidR="00B65E0D" w:rsidRPr="005D4FC1">
        <w:rPr>
          <w:rFonts w:ascii="Times New Roman" w:hAnsi="Times New Roman" w:cs="Times New Roman"/>
          <w:b/>
          <w:color w:val="000000" w:themeColor="text1"/>
          <w:sz w:val="24"/>
          <w:szCs w:val="24"/>
        </w:rPr>
        <w:t>.</w:t>
      </w:r>
    </w:p>
    <w:p w:rsidR="00B65E0D" w:rsidRPr="005D4FC1" w:rsidRDefault="00B65E0D"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During my attachment at the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Assurance, I was Lucky to establish contacts with the following Key personnel</w:t>
      </w:r>
    </w:p>
    <w:p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General manager</w:t>
      </w:r>
    </w:p>
    <w:p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Finance Manager</w:t>
      </w:r>
    </w:p>
    <w:p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Human Resource Manager</w:t>
      </w:r>
    </w:p>
    <w:p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Head Of Underwriting</w:t>
      </w:r>
    </w:p>
    <w:p w:rsidR="00B65E0D" w:rsidRPr="005D4FC1" w:rsidRDefault="00B65E0D"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Underwriters</w:t>
      </w:r>
    </w:p>
    <w:p w:rsidR="00671CC9" w:rsidRPr="005D4FC1" w:rsidRDefault="00671CC9" w:rsidP="00BB616D">
      <w:pPr>
        <w:pStyle w:val="ListParagraph"/>
        <w:numPr>
          <w:ilvl w:val="0"/>
          <w:numId w:val="14"/>
        </w:numPr>
        <w:spacing w:after="0" w:line="480" w:lineRule="auto"/>
        <w:rPr>
          <w:rFonts w:ascii="Times New Roman" w:hAnsi="Times New Roman"/>
          <w:color w:val="000000" w:themeColor="text1"/>
          <w:sz w:val="24"/>
          <w:szCs w:val="24"/>
        </w:rPr>
      </w:pPr>
      <w:r w:rsidRPr="005D4FC1">
        <w:rPr>
          <w:rFonts w:ascii="Times New Roman" w:hAnsi="Times New Roman"/>
          <w:color w:val="000000" w:themeColor="text1"/>
          <w:sz w:val="24"/>
          <w:szCs w:val="24"/>
        </w:rPr>
        <w:t>Deputy heads underwriting</w:t>
      </w:r>
    </w:p>
    <w:p w:rsidR="00B65E0D" w:rsidRPr="005D4FC1" w:rsidRDefault="00B65E0D"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They were friendly; I was indebted for their help and assistance during the industrial attachment period.</w:t>
      </w: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commentRangeStart w:id="43"/>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p w:rsidR="00671CC9" w:rsidRPr="005D4FC1" w:rsidRDefault="00671CC9" w:rsidP="00BB616D">
      <w:pPr>
        <w:pStyle w:val="Heading2"/>
        <w:spacing w:line="480" w:lineRule="auto"/>
        <w:rPr>
          <w:rFonts w:ascii="Times New Roman" w:hAnsi="Times New Roman" w:cs="Times New Roman"/>
          <w:color w:val="000000" w:themeColor="text1"/>
          <w:sz w:val="24"/>
          <w:szCs w:val="24"/>
        </w:rPr>
      </w:pPr>
    </w:p>
    <w:commentRangeEnd w:id="43"/>
    <w:p w:rsidR="00671CC9" w:rsidRPr="005D4FC1" w:rsidRDefault="00FD6BD7" w:rsidP="00BB616D">
      <w:pPr>
        <w:spacing w:line="480" w:lineRule="auto"/>
        <w:rPr>
          <w:color w:val="000000" w:themeColor="text1"/>
        </w:rPr>
      </w:pPr>
      <w:r>
        <w:rPr>
          <w:rStyle w:val="CommentReference"/>
        </w:rPr>
        <w:commentReference w:id="43"/>
      </w:r>
    </w:p>
    <w:p w:rsidR="002C2504" w:rsidRPr="005D4FC1" w:rsidRDefault="002C2504" w:rsidP="00BB616D">
      <w:pPr>
        <w:pStyle w:val="Heading2"/>
        <w:spacing w:line="480" w:lineRule="auto"/>
        <w:rPr>
          <w:rFonts w:ascii="Times New Roman" w:hAnsi="Times New Roman" w:cs="Times New Roman"/>
          <w:color w:val="000000" w:themeColor="text1"/>
          <w:sz w:val="24"/>
          <w:szCs w:val="24"/>
        </w:rPr>
      </w:pPr>
      <w:commentRangeStart w:id="44"/>
      <w:r w:rsidRPr="005D4FC1">
        <w:rPr>
          <w:rFonts w:ascii="Times New Roman" w:hAnsi="Times New Roman" w:cs="Times New Roman"/>
          <w:color w:val="000000" w:themeColor="text1"/>
          <w:sz w:val="24"/>
          <w:szCs w:val="24"/>
        </w:rPr>
        <w:t>CHAPTER 5</w:t>
      </w:r>
      <w:commentRangeEnd w:id="44"/>
      <w:r w:rsidR="00FD6BD7">
        <w:rPr>
          <w:rStyle w:val="CommentReference"/>
          <w:rFonts w:asciiTheme="minorHAnsi" w:eastAsiaTheme="minorEastAsia" w:hAnsiTheme="minorHAnsi" w:cstheme="minorBidi"/>
          <w:b w:val="0"/>
          <w:bCs w:val="0"/>
          <w:color w:val="auto"/>
        </w:rPr>
        <w:commentReference w:id="44"/>
      </w:r>
    </w:p>
    <w:p w:rsidR="002C2504" w:rsidRPr="005D4FC1" w:rsidRDefault="002C2504"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5.1 Summary</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Based on the above report and skills gained, I believe will be perfect bedrock for my future career. My work related learning period at the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Assurance really transformed me into a responsible student who is capable of completely working in an industry. It really gave experience of the real working environment. I was able to familiarize myself with new ideas and </w:t>
      </w:r>
      <w:r w:rsidRPr="005D4FC1">
        <w:rPr>
          <w:rFonts w:ascii="Times New Roman" w:hAnsi="Times New Roman" w:cs="Times New Roman"/>
          <w:color w:val="000000" w:themeColor="text1"/>
          <w:sz w:val="24"/>
          <w:szCs w:val="24"/>
        </w:rPr>
        <w:lastRenderedPageBreak/>
        <w:t>aspects in the Organization. Now I have finalized my internship period, I will be able to balance between theories I learnt at school with the practical experience that I gained in the Organization.</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theory that I learnt at school has been transformed to a valuable resource by my time at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Assurance. I will have a different stance to the modules that I learnt at school because of the knowledge that I have on the expectation of a Graduate in the society. I have also been transformed personally by the challenges that I faced during my time in the company as well as the responsibilities that I was given during my time of internship. I am able to critically analyze situations and make rational decisions. I am now capable of being a leader and this is acquired through being accountable in some tasks, which the management delegated to me. As I accepted the responsibility, it meant that I would devise means and ways to accomplish assigned tasks effectively thereby enhancing my leadership qualities and skills. Regularly reporting to the deputy head underwriting, attending meetings and communicating with other management especially the directors of the company boosted my communication skills.</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As a student I noticed the way my supervisor addressed the </w:t>
      </w:r>
      <w:r w:rsidR="00B77D37" w:rsidRPr="005D4FC1">
        <w:rPr>
          <w:rFonts w:ascii="Times New Roman" w:hAnsi="Times New Roman" w:cs="Times New Roman"/>
          <w:color w:val="000000" w:themeColor="text1"/>
          <w:sz w:val="24"/>
          <w:szCs w:val="24"/>
        </w:rPr>
        <w:t>underwriters and other workers</w:t>
      </w:r>
      <w:r w:rsidRPr="005D4FC1">
        <w:rPr>
          <w:rFonts w:ascii="Times New Roman" w:hAnsi="Times New Roman" w:cs="Times New Roman"/>
          <w:color w:val="000000" w:themeColor="text1"/>
          <w:sz w:val="24"/>
          <w:szCs w:val="24"/>
        </w:rPr>
        <w:t>. I am now able to carry out duties without constant supervision taking my responsibilities with caution and perfectness hence I have become self- initiative. I now know a good employee does not knock-off but I give myself a target on day such that even if knock off time I stay behind to carry out what has been left.</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During my time at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Assurance, I was also groomed to be initiative. I was trained to be original, creative and came up with new ideas. This will have a significant impact in my work environment since I will try as much to be creative with knowledge that I obtained at school. </w:t>
      </w:r>
    </w:p>
    <w:p w:rsidR="00B7004E" w:rsidRPr="005D4FC1" w:rsidRDefault="00B7004E" w:rsidP="00BB616D">
      <w:pPr>
        <w:spacing w:line="480" w:lineRule="auto"/>
        <w:rPr>
          <w:rFonts w:ascii="Times New Roman" w:hAnsi="Times New Roman" w:cs="Times New Roman"/>
          <w:color w:val="000000" w:themeColor="text1"/>
          <w:sz w:val="24"/>
          <w:szCs w:val="24"/>
        </w:rPr>
      </w:pPr>
    </w:p>
    <w:p w:rsidR="002C2504" w:rsidRPr="005D4FC1" w:rsidRDefault="002C2504"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t>5.2 Conclusion</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At first the attachment period was not enjoyable since I had to familiarize with both workmates and the working environment. </w:t>
      </w:r>
      <w:proofErr w:type="gramStart"/>
      <w:r w:rsidRPr="005D4FC1">
        <w:rPr>
          <w:rFonts w:ascii="Times New Roman" w:hAnsi="Times New Roman" w:cs="Times New Roman"/>
          <w:color w:val="000000" w:themeColor="text1"/>
          <w:sz w:val="24"/>
          <w:szCs w:val="24"/>
        </w:rPr>
        <w:t>As time went by it turned out to be very fruitful.</w:t>
      </w:r>
      <w:proofErr w:type="gramEnd"/>
      <w:r w:rsidRPr="005D4FC1">
        <w:rPr>
          <w:rFonts w:ascii="Times New Roman" w:hAnsi="Times New Roman" w:cs="Times New Roman"/>
          <w:color w:val="000000" w:themeColor="text1"/>
          <w:sz w:val="24"/>
          <w:szCs w:val="24"/>
        </w:rPr>
        <w:t xml:space="preserve"> I gained experience and skills which is required in procurement department. </w:t>
      </w:r>
      <w:r w:rsidR="005009A0">
        <w:rPr>
          <w:rFonts w:ascii="Times New Roman" w:hAnsi="Times New Roman" w:cs="Times New Roman"/>
          <w:color w:val="000000" w:themeColor="text1"/>
          <w:sz w:val="24"/>
          <w:szCs w:val="24"/>
        </w:rPr>
        <w:t xml:space="preserve">I could issue motor policies, issue and key in certificates, raising endorsements and printing debits, credits and renewals notices. </w:t>
      </w:r>
      <w:r w:rsidRPr="005D4FC1">
        <w:rPr>
          <w:rFonts w:ascii="Times New Roman" w:hAnsi="Times New Roman" w:cs="Times New Roman"/>
          <w:color w:val="000000" w:themeColor="text1"/>
          <w:sz w:val="24"/>
          <w:szCs w:val="24"/>
        </w:rPr>
        <w:t xml:space="preserve">I also learnt to appropriate that theory without practice is dead, to be patient and being tolerant. I am now a better person due to the attachment experience both at work and personal </w:t>
      </w:r>
      <w:r w:rsidR="00501C13" w:rsidRPr="005D4FC1">
        <w:rPr>
          <w:rFonts w:ascii="Times New Roman" w:hAnsi="Times New Roman" w:cs="Times New Roman"/>
          <w:color w:val="000000" w:themeColor="text1"/>
          <w:sz w:val="24"/>
          <w:szCs w:val="24"/>
        </w:rPr>
        <w:t>level. However</w:t>
      </w:r>
      <w:r w:rsidRPr="005D4FC1">
        <w:rPr>
          <w:rFonts w:ascii="Times New Roman" w:hAnsi="Times New Roman" w:cs="Times New Roman"/>
          <w:color w:val="000000" w:themeColor="text1"/>
          <w:sz w:val="24"/>
          <w:szCs w:val="24"/>
        </w:rPr>
        <w:t xml:space="preserve"> I wasn’t exposed to some areas like claims </w:t>
      </w:r>
      <w:proofErr w:type="gramStart"/>
      <w:r w:rsidRPr="005D4FC1">
        <w:rPr>
          <w:rFonts w:ascii="Times New Roman" w:hAnsi="Times New Roman" w:cs="Times New Roman"/>
          <w:color w:val="000000" w:themeColor="text1"/>
          <w:sz w:val="24"/>
          <w:szCs w:val="24"/>
        </w:rPr>
        <w:t>department  which</w:t>
      </w:r>
      <w:proofErr w:type="gramEnd"/>
      <w:r w:rsidRPr="005D4FC1">
        <w:rPr>
          <w:rFonts w:ascii="Times New Roman" w:hAnsi="Times New Roman" w:cs="Times New Roman"/>
          <w:color w:val="000000" w:themeColor="text1"/>
          <w:sz w:val="24"/>
          <w:szCs w:val="24"/>
        </w:rPr>
        <w:t xml:space="preserve"> could have equipped me with other necessary skills.</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background, vision, mission and values of </w:t>
      </w:r>
      <w:proofErr w:type="spellStart"/>
      <w:r w:rsidRPr="005D4FC1">
        <w:rPr>
          <w:rFonts w:ascii="Times New Roman" w:hAnsi="Times New Roman" w:cs="Times New Roman"/>
          <w:color w:val="000000" w:themeColor="text1"/>
          <w:sz w:val="24"/>
          <w:szCs w:val="24"/>
        </w:rPr>
        <w:t>Saham</w:t>
      </w:r>
      <w:proofErr w:type="spellEnd"/>
      <w:r w:rsidRPr="005D4FC1">
        <w:rPr>
          <w:rFonts w:ascii="Times New Roman" w:hAnsi="Times New Roman" w:cs="Times New Roman"/>
          <w:color w:val="000000" w:themeColor="text1"/>
          <w:sz w:val="24"/>
          <w:szCs w:val="24"/>
        </w:rPr>
        <w:t xml:space="preserve"> Assurance have been explored in great detail. It takes upon itself to do its best in environment and in its social responsibility endeavors in its day-to-day operation.</w:t>
      </w:r>
    </w:p>
    <w:p w:rsidR="00B7004E" w:rsidRPr="005D4FC1" w:rsidRDefault="00B7004E" w:rsidP="00BB616D">
      <w:pPr>
        <w:spacing w:line="480" w:lineRule="auto"/>
        <w:rPr>
          <w:rFonts w:ascii="Times New Roman" w:hAnsi="Times New Roman" w:cs="Times New Roman"/>
          <w:color w:val="000000" w:themeColor="text1"/>
          <w:sz w:val="24"/>
          <w:szCs w:val="24"/>
        </w:rPr>
      </w:pPr>
    </w:p>
    <w:p w:rsidR="002C2504" w:rsidRPr="005D4FC1" w:rsidRDefault="00B7004E"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5.4</w:t>
      </w:r>
      <w:r w:rsidR="002C2504" w:rsidRPr="005D4FC1">
        <w:rPr>
          <w:rFonts w:ascii="Times New Roman" w:hAnsi="Times New Roman" w:cs="Times New Roman"/>
          <w:color w:val="000000" w:themeColor="text1"/>
          <w:sz w:val="24"/>
          <w:szCs w:val="24"/>
        </w:rPr>
        <w:t xml:space="preserve"> </w:t>
      </w:r>
      <w:r w:rsidR="002B43DD" w:rsidRPr="005D4FC1">
        <w:rPr>
          <w:rFonts w:ascii="Times New Roman" w:hAnsi="Times New Roman" w:cs="Times New Roman"/>
          <w:color w:val="000000" w:themeColor="text1"/>
          <w:sz w:val="24"/>
          <w:szCs w:val="24"/>
        </w:rPr>
        <w:t>Recommend</w:t>
      </w:r>
      <w:r w:rsidR="00815E19">
        <w:rPr>
          <w:rFonts w:ascii="Times New Roman" w:hAnsi="Times New Roman" w:cs="Times New Roman"/>
          <w:color w:val="000000" w:themeColor="text1"/>
          <w:sz w:val="24"/>
          <w:szCs w:val="24"/>
        </w:rPr>
        <w:t>ation</w:t>
      </w:r>
    </w:p>
    <w:p w:rsidR="00B7004E" w:rsidRPr="005D4FC1" w:rsidRDefault="00B7004E"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t xml:space="preserve">The management </w:t>
      </w:r>
      <w:proofErr w:type="gramStart"/>
      <w:r w:rsidRPr="005D4FC1">
        <w:rPr>
          <w:rFonts w:ascii="Times New Roman" w:hAnsi="Times New Roman" w:cs="Times New Roman"/>
          <w:color w:val="000000" w:themeColor="text1"/>
          <w:sz w:val="24"/>
          <w:szCs w:val="24"/>
        </w:rPr>
        <w:t xml:space="preserve">should </w:t>
      </w:r>
      <w:r w:rsidR="00D67053">
        <w:rPr>
          <w:rFonts w:ascii="Times New Roman" w:hAnsi="Times New Roman" w:cs="Times New Roman"/>
          <w:color w:val="000000" w:themeColor="text1"/>
          <w:sz w:val="24"/>
          <w:szCs w:val="24"/>
        </w:rPr>
        <w:t xml:space="preserve"> increase</w:t>
      </w:r>
      <w:proofErr w:type="gramEnd"/>
      <w:r w:rsidR="00D67053">
        <w:rPr>
          <w:rFonts w:ascii="Times New Roman" w:hAnsi="Times New Roman" w:cs="Times New Roman"/>
          <w:color w:val="000000" w:themeColor="text1"/>
          <w:sz w:val="24"/>
          <w:szCs w:val="24"/>
        </w:rPr>
        <w:t xml:space="preserve"> the number of printing papers to the underwriters so that work can be made easier.</w:t>
      </w:r>
    </w:p>
    <w:p w:rsidR="00B7004E" w:rsidRPr="005D4FC1" w:rsidRDefault="00B7004E" w:rsidP="00BB616D">
      <w:pPr>
        <w:pStyle w:val="Heading2"/>
        <w:spacing w:line="480" w:lineRule="auto"/>
        <w:rPr>
          <w:rFonts w:ascii="Times New Roman" w:hAnsi="Times New Roman" w:cs="Times New Roman"/>
          <w:color w:val="000000" w:themeColor="text1"/>
          <w:sz w:val="24"/>
          <w:szCs w:val="24"/>
        </w:rPr>
      </w:pPr>
      <w:commentRangeStart w:id="45"/>
      <w:r w:rsidRPr="005D4FC1">
        <w:rPr>
          <w:rFonts w:ascii="Times New Roman" w:hAnsi="Times New Roman" w:cs="Times New Roman"/>
          <w:color w:val="000000" w:themeColor="text1"/>
          <w:sz w:val="24"/>
          <w:szCs w:val="24"/>
        </w:rPr>
        <w:t>References</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B77D37" w:rsidRPr="00B77D37" w:rsidTr="00DE405C">
        <w:tc>
          <w:tcPr>
            <w:tcW w:w="6564" w:type="dxa"/>
            <w:shd w:val="clear" w:color="auto" w:fill="FFFFFF"/>
            <w:vAlign w:val="center"/>
            <w:hideMark/>
          </w:tcPr>
          <w:p w:rsidR="00B77D37" w:rsidRPr="00B77D37" w:rsidRDefault="00B77D37" w:rsidP="00BB616D">
            <w:pPr>
              <w:spacing w:after="0" w:line="480" w:lineRule="auto"/>
              <w:rPr>
                <w:rFonts w:ascii="Times New Roman" w:eastAsia="Times New Roman" w:hAnsi="Times New Roman" w:cs="Times New Roman"/>
                <w:color w:val="000000" w:themeColor="text1"/>
                <w:sz w:val="24"/>
                <w:szCs w:val="24"/>
              </w:rPr>
            </w:pPr>
          </w:p>
        </w:tc>
      </w:tr>
      <w:tr w:rsidR="00B77D37" w:rsidRPr="00B77D37" w:rsidTr="00063128">
        <w:trPr>
          <w:trHeight w:val="1293"/>
        </w:trPr>
        <w:tc>
          <w:tcPr>
            <w:tcW w:w="6564" w:type="dxa"/>
            <w:shd w:val="clear" w:color="auto" w:fill="FFFFFF"/>
            <w:tcMar>
              <w:top w:w="120" w:type="dxa"/>
              <w:left w:w="0" w:type="dxa"/>
              <w:bottom w:w="120" w:type="dxa"/>
              <w:right w:w="0" w:type="dxa"/>
            </w:tcMar>
            <w:hideMark/>
          </w:tcPr>
          <w:p w:rsidR="00B77D37" w:rsidRPr="005D4FC1" w:rsidRDefault="00B77D37" w:rsidP="00BB616D">
            <w:pPr>
              <w:spacing w:after="0" w:line="480" w:lineRule="auto"/>
              <w:rPr>
                <w:rFonts w:ascii="Times New Roman" w:eastAsia="Times New Roman" w:hAnsi="Times New Roman" w:cs="Times New Roman"/>
                <w:color w:val="000000" w:themeColor="text1"/>
                <w:sz w:val="24"/>
                <w:szCs w:val="24"/>
              </w:rPr>
            </w:pPr>
            <w:proofErr w:type="spellStart"/>
            <w:r w:rsidRPr="00B77D37">
              <w:rPr>
                <w:rFonts w:ascii="Times New Roman" w:eastAsia="Times New Roman" w:hAnsi="Times New Roman" w:cs="Times New Roman"/>
                <w:color w:val="000000" w:themeColor="text1"/>
                <w:sz w:val="24"/>
                <w:szCs w:val="24"/>
              </w:rPr>
              <w:t>Gumbe</w:t>
            </w:r>
            <w:proofErr w:type="spellEnd"/>
            <w:r w:rsidRPr="00B77D37">
              <w:rPr>
                <w:rFonts w:ascii="Times New Roman" w:eastAsia="Times New Roman" w:hAnsi="Times New Roman" w:cs="Times New Roman"/>
                <w:color w:val="000000" w:themeColor="text1"/>
                <w:sz w:val="24"/>
                <w:szCs w:val="24"/>
              </w:rPr>
              <w:t xml:space="preserve">, S. M., </w:t>
            </w:r>
            <w:proofErr w:type="spellStart"/>
            <w:r w:rsidRPr="00B77D37">
              <w:rPr>
                <w:rFonts w:ascii="Times New Roman" w:eastAsia="Times New Roman" w:hAnsi="Times New Roman" w:cs="Times New Roman"/>
                <w:color w:val="000000" w:themeColor="text1"/>
                <w:sz w:val="24"/>
                <w:szCs w:val="24"/>
              </w:rPr>
              <w:t>Svotwa</w:t>
            </w:r>
            <w:proofErr w:type="spellEnd"/>
            <w:r w:rsidRPr="00B77D37">
              <w:rPr>
                <w:rFonts w:ascii="Times New Roman" w:eastAsia="Times New Roman" w:hAnsi="Times New Roman" w:cs="Times New Roman"/>
                <w:color w:val="000000" w:themeColor="text1"/>
                <w:sz w:val="24"/>
                <w:szCs w:val="24"/>
              </w:rPr>
              <w:t>, T. D</w:t>
            </w:r>
            <w:r w:rsidR="005009A0">
              <w:rPr>
                <w:rFonts w:ascii="Times New Roman" w:eastAsia="Times New Roman" w:hAnsi="Times New Roman" w:cs="Times New Roman"/>
                <w:color w:val="000000" w:themeColor="text1"/>
                <w:sz w:val="24"/>
                <w:szCs w:val="24"/>
              </w:rPr>
              <w:t xml:space="preserve">., &amp; </w:t>
            </w:r>
            <w:proofErr w:type="spellStart"/>
            <w:r w:rsidR="005009A0">
              <w:rPr>
                <w:rFonts w:ascii="Times New Roman" w:eastAsia="Times New Roman" w:hAnsi="Times New Roman" w:cs="Times New Roman"/>
                <w:color w:val="000000" w:themeColor="text1"/>
                <w:sz w:val="24"/>
                <w:szCs w:val="24"/>
              </w:rPr>
              <w:t>Mupambireyi</w:t>
            </w:r>
            <w:proofErr w:type="spellEnd"/>
            <w:r w:rsidR="005009A0">
              <w:rPr>
                <w:rFonts w:ascii="Times New Roman" w:eastAsia="Times New Roman" w:hAnsi="Times New Roman" w:cs="Times New Roman"/>
                <w:color w:val="000000" w:themeColor="text1"/>
                <w:sz w:val="24"/>
                <w:szCs w:val="24"/>
              </w:rPr>
              <w:t>, F</w:t>
            </w:r>
            <w:proofErr w:type="gramStart"/>
            <w:r w:rsidR="005009A0">
              <w:rPr>
                <w:rFonts w:ascii="Times New Roman" w:eastAsia="Times New Roman" w:hAnsi="Times New Roman" w:cs="Times New Roman"/>
                <w:color w:val="000000" w:themeColor="text1"/>
                <w:sz w:val="24"/>
                <w:szCs w:val="24"/>
              </w:rPr>
              <w:t>.</w:t>
            </w:r>
            <w:proofErr w:type="gramEnd"/>
            <w:del w:id="46" w:author="IVAN BICHANGA" w:date="2019-08-08T11:17:00Z">
              <w:r w:rsidR="005009A0" w:rsidDel="00FD6BD7">
                <w:rPr>
                  <w:rFonts w:ascii="Times New Roman" w:eastAsia="Times New Roman" w:hAnsi="Times New Roman" w:cs="Times New Roman"/>
                  <w:color w:val="000000" w:themeColor="text1"/>
                  <w:sz w:val="24"/>
                  <w:szCs w:val="24"/>
                </w:rPr>
                <w:delText xml:space="preserve"> </w:delText>
              </w:r>
            </w:del>
            <w:r w:rsidR="005009A0">
              <w:rPr>
                <w:rFonts w:ascii="Times New Roman" w:eastAsia="Times New Roman" w:hAnsi="Times New Roman" w:cs="Times New Roman"/>
                <w:color w:val="000000" w:themeColor="text1"/>
                <w:sz w:val="24"/>
                <w:szCs w:val="24"/>
              </w:rPr>
              <w:t>P.(2012).</w:t>
            </w:r>
            <w:r w:rsidR="005009A0" w:rsidRPr="00B77D37">
              <w:rPr>
                <w:rFonts w:ascii="Times New Roman" w:eastAsia="Times New Roman" w:hAnsi="Times New Roman" w:cs="Times New Roman"/>
                <w:color w:val="000000" w:themeColor="text1"/>
                <w:sz w:val="24"/>
                <w:szCs w:val="24"/>
              </w:rPr>
              <w:t>Students’ perspectiv</w:t>
            </w:r>
            <w:r w:rsidR="005009A0">
              <w:rPr>
                <w:rFonts w:ascii="Times New Roman" w:eastAsia="Times New Roman" w:hAnsi="Times New Roman" w:cs="Times New Roman"/>
                <w:color w:val="000000" w:themeColor="text1"/>
                <w:sz w:val="24"/>
                <w:szCs w:val="24"/>
              </w:rPr>
              <w:t xml:space="preserve">es of the industrial       </w:t>
            </w:r>
            <w:proofErr w:type="spellStart"/>
            <w:r w:rsidR="005009A0">
              <w:rPr>
                <w:rFonts w:ascii="Times New Roman" w:eastAsia="Times New Roman" w:hAnsi="Times New Roman" w:cs="Times New Roman"/>
                <w:color w:val="000000" w:themeColor="text1"/>
                <w:sz w:val="24"/>
                <w:szCs w:val="24"/>
              </w:rPr>
              <w:t>attachment</w:t>
            </w:r>
            <w:r w:rsidRPr="00B77D37">
              <w:rPr>
                <w:rFonts w:ascii="Times New Roman" w:eastAsia="Times New Roman" w:hAnsi="Times New Roman" w:cs="Times New Roman"/>
                <w:color w:val="000000" w:themeColor="text1"/>
                <w:sz w:val="24"/>
                <w:szCs w:val="24"/>
              </w:rPr>
              <w:t>programme</w:t>
            </w:r>
            <w:proofErr w:type="spellEnd"/>
            <w:r w:rsidRPr="00B77D37">
              <w:rPr>
                <w:rFonts w:ascii="Times New Roman" w:eastAsia="Times New Roman" w:hAnsi="Times New Roman" w:cs="Times New Roman"/>
                <w:color w:val="000000" w:themeColor="text1"/>
                <w:sz w:val="24"/>
                <w:szCs w:val="24"/>
              </w:rPr>
              <w:t>: A study of</w:t>
            </w:r>
            <w:r w:rsidR="005009A0">
              <w:rPr>
                <w:rFonts w:ascii="Times New Roman" w:eastAsia="Times New Roman" w:hAnsi="Times New Roman" w:cs="Times New Roman"/>
                <w:color w:val="000000" w:themeColor="text1"/>
                <w:sz w:val="24"/>
                <w:szCs w:val="24"/>
              </w:rPr>
              <w:t xml:space="preserve"> University of Zimbabwe </w:t>
            </w:r>
            <w:proofErr w:type="spellStart"/>
            <w:r w:rsidR="005009A0">
              <w:rPr>
                <w:rFonts w:ascii="Times New Roman" w:eastAsia="Times New Roman" w:hAnsi="Times New Roman" w:cs="Times New Roman"/>
                <w:color w:val="000000" w:themeColor="text1"/>
                <w:sz w:val="24"/>
                <w:szCs w:val="24"/>
              </w:rPr>
              <w:t>faculty</w:t>
            </w:r>
            <w:r w:rsidRPr="00B77D37">
              <w:rPr>
                <w:rFonts w:ascii="Times New Roman" w:eastAsia="Times New Roman" w:hAnsi="Times New Roman" w:cs="Times New Roman"/>
                <w:color w:val="000000" w:themeColor="text1"/>
                <w:sz w:val="24"/>
                <w:szCs w:val="24"/>
              </w:rPr>
              <w:t>of</w:t>
            </w:r>
            <w:proofErr w:type="spellEnd"/>
            <w:r w:rsidRPr="00B77D37">
              <w:rPr>
                <w:rFonts w:ascii="Times New Roman" w:eastAsia="Times New Roman" w:hAnsi="Times New Roman" w:cs="Times New Roman"/>
                <w:color w:val="000000" w:themeColor="text1"/>
                <w:sz w:val="24"/>
                <w:szCs w:val="24"/>
              </w:rPr>
              <w:t xml:space="preserve"> commerce students (2010-2011). </w:t>
            </w:r>
            <w:r w:rsidRPr="00B77D37">
              <w:rPr>
                <w:rFonts w:ascii="Times New Roman" w:eastAsia="Times New Roman" w:hAnsi="Times New Roman" w:cs="Times New Roman"/>
                <w:i/>
                <w:iCs/>
                <w:color w:val="000000" w:themeColor="text1"/>
                <w:sz w:val="24"/>
                <w:szCs w:val="24"/>
              </w:rPr>
              <w:t xml:space="preserve">International Journal of </w:t>
            </w:r>
            <w:r w:rsidRPr="00B77D37">
              <w:rPr>
                <w:rFonts w:ascii="Times New Roman" w:eastAsia="Times New Roman" w:hAnsi="Times New Roman" w:cs="Times New Roman"/>
                <w:i/>
                <w:iCs/>
                <w:color w:val="000000" w:themeColor="text1"/>
                <w:sz w:val="24"/>
                <w:szCs w:val="24"/>
              </w:rPr>
              <w:lastRenderedPageBreak/>
              <w:t>Physical and Social Sciences</w:t>
            </w:r>
            <w:r w:rsidRPr="00B77D37">
              <w:rPr>
                <w:rFonts w:ascii="Times New Roman" w:eastAsia="Times New Roman" w:hAnsi="Times New Roman" w:cs="Times New Roman"/>
                <w:color w:val="000000" w:themeColor="text1"/>
                <w:sz w:val="24"/>
                <w:szCs w:val="24"/>
              </w:rPr>
              <w:t>, </w:t>
            </w:r>
            <w:r w:rsidRPr="00B77D37">
              <w:rPr>
                <w:rFonts w:ascii="Times New Roman" w:eastAsia="Times New Roman" w:hAnsi="Times New Roman" w:cs="Times New Roman"/>
                <w:i/>
                <w:iCs/>
                <w:color w:val="000000" w:themeColor="text1"/>
                <w:sz w:val="24"/>
                <w:szCs w:val="24"/>
              </w:rPr>
              <w:t>2</w:t>
            </w:r>
            <w:r w:rsidRPr="00B77D37">
              <w:rPr>
                <w:rFonts w:ascii="Times New Roman" w:eastAsia="Times New Roman" w:hAnsi="Times New Roman" w:cs="Times New Roman"/>
                <w:color w:val="000000" w:themeColor="text1"/>
                <w:sz w:val="24"/>
                <w:szCs w:val="24"/>
              </w:rPr>
              <w:t>(9), 12-36.</w:t>
            </w:r>
          </w:p>
          <w:p w:rsidR="00DE405C" w:rsidRPr="00B77D37" w:rsidRDefault="00251E61" w:rsidP="00BB616D">
            <w:pPr>
              <w:spacing w:after="0" w:line="480" w:lineRule="auto"/>
              <w:rPr>
                <w:rFonts w:ascii="Times New Roman" w:eastAsia="Times New Roman" w:hAnsi="Times New Roman" w:cs="Times New Roman"/>
                <w:color w:val="000000" w:themeColor="text1"/>
                <w:sz w:val="24"/>
                <w:szCs w:val="24"/>
              </w:rPr>
            </w:pPr>
            <w:hyperlink r:id="rId9" w:history="1">
              <w:r w:rsidR="00D67053" w:rsidRPr="005C27A7">
                <w:rPr>
                  <w:rStyle w:val="Hyperlink"/>
                  <w:rFonts w:ascii="Times New Roman" w:hAnsi="Times New Roman" w:cs="Times New Roman"/>
                  <w:sz w:val="24"/>
                  <w:szCs w:val="24"/>
                </w:rPr>
                <w:t>http://www.sahamassurance.co.ke</w:t>
              </w:r>
            </w:hyperlink>
          </w:p>
        </w:tc>
      </w:tr>
    </w:tbl>
    <w:p w:rsidR="00B77D37" w:rsidRPr="005D4FC1" w:rsidRDefault="00B77D37" w:rsidP="00BB616D">
      <w:pPr>
        <w:spacing w:line="480" w:lineRule="auto"/>
        <w:rPr>
          <w:rFonts w:ascii="Times New Roman" w:hAnsi="Times New Roman" w:cs="Times New Roman"/>
          <w:color w:val="000000" w:themeColor="text1"/>
          <w:sz w:val="24"/>
          <w:szCs w:val="24"/>
        </w:rPr>
      </w:pPr>
    </w:p>
    <w:p w:rsidR="00B7004E" w:rsidRPr="005D4FC1" w:rsidRDefault="00B7004E" w:rsidP="00BB616D">
      <w:pPr>
        <w:spacing w:line="480" w:lineRule="auto"/>
        <w:rPr>
          <w:rFonts w:ascii="Times New Roman" w:hAnsi="Times New Roman" w:cs="Times New Roman"/>
          <w:color w:val="000000" w:themeColor="text1"/>
          <w:sz w:val="24"/>
          <w:szCs w:val="24"/>
        </w:rPr>
      </w:pPr>
    </w:p>
    <w:p w:rsidR="002C2504" w:rsidRPr="005D4FC1" w:rsidRDefault="002C2504" w:rsidP="00BB616D">
      <w:pPr>
        <w:pStyle w:val="Heading2"/>
        <w:spacing w:line="480" w:lineRule="auto"/>
        <w:rPr>
          <w:rFonts w:ascii="Times New Roman" w:hAnsi="Times New Roman" w:cs="Times New Roman"/>
          <w:color w:val="000000" w:themeColor="text1"/>
          <w:sz w:val="24"/>
          <w:szCs w:val="24"/>
        </w:rPr>
      </w:pPr>
    </w:p>
    <w:p w:rsidR="00ED4FB5" w:rsidRPr="005D4FC1" w:rsidRDefault="00ED4FB5" w:rsidP="00BB616D">
      <w:pPr>
        <w:pStyle w:val="Heading2"/>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commentRangeEnd w:id="45"/>
      <w:r w:rsidR="00FD6BD7">
        <w:rPr>
          <w:rStyle w:val="CommentReference"/>
          <w:rFonts w:asciiTheme="minorHAnsi" w:eastAsiaTheme="minorEastAsia" w:hAnsiTheme="minorHAnsi" w:cstheme="minorBidi"/>
          <w:b w:val="0"/>
          <w:bCs w:val="0"/>
          <w:color w:val="auto"/>
        </w:rPr>
        <w:commentReference w:id="45"/>
      </w:r>
    </w:p>
    <w:p w:rsidR="00ED4FB5" w:rsidRPr="005D4FC1" w:rsidRDefault="00ED4FB5" w:rsidP="00BB616D">
      <w:pPr>
        <w:spacing w:line="480" w:lineRule="auto"/>
        <w:rPr>
          <w:rFonts w:ascii="Times New Roman" w:hAnsi="Times New Roman" w:cs="Times New Roman"/>
          <w:color w:val="000000" w:themeColor="text1"/>
          <w:sz w:val="24"/>
          <w:szCs w:val="24"/>
        </w:rPr>
      </w:pP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spacing w:line="480" w:lineRule="auto"/>
        <w:rPr>
          <w:rFonts w:ascii="Times New Roman" w:hAnsi="Times New Roman" w:cs="Times New Roman"/>
          <w:color w:val="000000" w:themeColor="text1"/>
          <w:sz w:val="24"/>
          <w:szCs w:val="24"/>
        </w:rPr>
      </w:pP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spacing w:line="480" w:lineRule="auto"/>
        <w:rPr>
          <w:rFonts w:ascii="Times New Roman" w:hAnsi="Times New Roman" w:cs="Times New Roman"/>
          <w:color w:val="000000" w:themeColor="text1"/>
          <w:sz w:val="24"/>
          <w:szCs w:val="24"/>
        </w:rPr>
      </w:pP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spacing w:line="480" w:lineRule="auto"/>
        <w:rPr>
          <w:rFonts w:ascii="Times New Roman" w:hAnsi="Times New Roman" w:cs="Times New Roman"/>
          <w:color w:val="000000" w:themeColor="text1"/>
          <w:sz w:val="24"/>
          <w:szCs w:val="24"/>
        </w:rPr>
      </w:pP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spacing w:line="480" w:lineRule="auto"/>
        <w:rPr>
          <w:rFonts w:ascii="Times New Roman" w:hAnsi="Times New Roman" w:cs="Times New Roman"/>
          <w:color w:val="000000" w:themeColor="text1"/>
          <w:sz w:val="24"/>
          <w:szCs w:val="24"/>
        </w:rPr>
      </w:pP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br w:type="page"/>
      </w: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br w:type="page"/>
      </w: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br w:type="page"/>
      </w:r>
    </w:p>
    <w:p w:rsidR="00ED4FB5" w:rsidRPr="005D4FC1" w:rsidRDefault="00ED4FB5" w:rsidP="00BB616D">
      <w:pPr>
        <w:spacing w:line="480" w:lineRule="auto"/>
        <w:rPr>
          <w:rFonts w:ascii="Times New Roman" w:hAnsi="Times New Roman" w:cs="Times New Roman"/>
          <w:color w:val="000000" w:themeColor="text1"/>
          <w:sz w:val="24"/>
          <w:szCs w:val="24"/>
        </w:rPr>
      </w:pPr>
      <w:r w:rsidRPr="005D4FC1">
        <w:rPr>
          <w:rFonts w:ascii="Times New Roman" w:hAnsi="Times New Roman" w:cs="Times New Roman"/>
          <w:color w:val="000000" w:themeColor="text1"/>
          <w:sz w:val="24"/>
          <w:szCs w:val="24"/>
        </w:rPr>
        <w:lastRenderedPageBreak/>
        <w:br w:type="page"/>
      </w:r>
    </w:p>
    <w:p w:rsidR="00ED4FB5" w:rsidRPr="005D4FC1" w:rsidRDefault="00ED4FB5" w:rsidP="00BB616D">
      <w:pPr>
        <w:spacing w:line="480" w:lineRule="auto"/>
        <w:rPr>
          <w:rFonts w:ascii="Times New Roman" w:hAnsi="Times New Roman" w:cs="Times New Roman"/>
          <w:color w:val="000000" w:themeColor="text1"/>
          <w:sz w:val="24"/>
          <w:szCs w:val="24"/>
        </w:rPr>
      </w:pPr>
    </w:p>
    <w:p w:rsidR="00693AC3" w:rsidRPr="005D4FC1" w:rsidRDefault="00693AC3" w:rsidP="00BB616D">
      <w:pPr>
        <w:spacing w:line="480" w:lineRule="auto"/>
        <w:jc w:val="center"/>
        <w:rPr>
          <w:rFonts w:ascii="Times New Roman" w:hAnsi="Times New Roman" w:cs="Times New Roman"/>
          <w:b/>
          <w:color w:val="000000" w:themeColor="text1"/>
          <w:sz w:val="24"/>
          <w:szCs w:val="24"/>
        </w:rPr>
      </w:pPr>
    </w:p>
    <w:sectPr w:rsidR="00693AC3" w:rsidRPr="005D4FC1" w:rsidSect="00C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VAN BICHANGA" w:date="2019-08-08T11:24:00Z" w:initials="IB">
    <w:p w:rsidR="00AE4A03" w:rsidRDefault="00AE4A03">
      <w:pPr>
        <w:pStyle w:val="CommentText"/>
      </w:pPr>
      <w:r>
        <w:rPr>
          <w:rStyle w:val="CommentReference"/>
        </w:rPr>
        <w:annotationRef/>
      </w:r>
      <w:r>
        <w:t>THIS IS NOT NECESSARY DELETE</w:t>
      </w:r>
    </w:p>
  </w:comment>
  <w:comment w:id="1" w:author="IVAN BICHANGA" w:date="2019-08-08T10:19:00Z" w:initials="IB">
    <w:p w:rsidR="005E40B4" w:rsidRDefault="005E40B4">
      <w:pPr>
        <w:pStyle w:val="CommentText"/>
      </w:pPr>
      <w:r>
        <w:rPr>
          <w:rStyle w:val="CommentReference"/>
        </w:rPr>
        <w:annotationRef/>
      </w:r>
      <w:r>
        <w:t>DELETE</w:t>
      </w:r>
    </w:p>
  </w:comment>
  <w:comment w:id="2" w:author="IVAN BICHANGA" w:date="2019-08-08T10:19:00Z" w:initials="IB">
    <w:p w:rsidR="005E40B4" w:rsidRDefault="005E40B4">
      <w:pPr>
        <w:pStyle w:val="CommentText"/>
      </w:pPr>
      <w:r>
        <w:rPr>
          <w:rStyle w:val="CommentReference"/>
        </w:rPr>
        <w:annotationRef/>
      </w:r>
      <w:r>
        <w:t>DELETE</w:t>
      </w:r>
    </w:p>
  </w:comment>
  <w:comment w:id="3" w:author="IVAN BICHANGA" w:date="2019-08-08T10:20:00Z" w:initials="IB">
    <w:p w:rsidR="007F49FB" w:rsidRDefault="007F49FB">
      <w:pPr>
        <w:pStyle w:val="CommentText"/>
      </w:pPr>
      <w:r>
        <w:rPr>
          <w:rStyle w:val="CommentReference"/>
        </w:rPr>
        <w:annotationRef/>
      </w:r>
      <w:r w:rsidR="005E40B4">
        <w:t>DELETE</w:t>
      </w:r>
      <w:r>
        <w:t xml:space="preserve"> THIS STATEMENT</w:t>
      </w:r>
    </w:p>
  </w:comment>
  <w:comment w:id="4" w:author="IVAN BICHANGA" w:date="2019-08-08T11:27:00Z" w:initials="IB">
    <w:p w:rsidR="003903F2" w:rsidRDefault="003903F2">
      <w:pPr>
        <w:pStyle w:val="CommentText"/>
      </w:pPr>
      <w:r>
        <w:rPr>
          <w:rStyle w:val="CommentReference"/>
        </w:rPr>
        <w:annotationRef/>
      </w:r>
      <w:r>
        <w:t>DELETE THIS WORD</w:t>
      </w:r>
    </w:p>
  </w:comment>
  <w:comment w:id="5" w:author="IVAN BICHANGA" w:date="2019-08-08T10:22:00Z" w:initials="IB">
    <w:p w:rsidR="005E40B4" w:rsidRDefault="005E40B4">
      <w:pPr>
        <w:pStyle w:val="CommentText"/>
      </w:pPr>
      <w:r>
        <w:rPr>
          <w:rStyle w:val="CommentReference"/>
        </w:rPr>
        <w:annotationRef/>
      </w:r>
      <w:r>
        <w:t>ABSTRACT SHOULD HAVE ONE CONTINOUS PARAGRAPH</w:t>
      </w:r>
    </w:p>
  </w:comment>
  <w:comment w:id="8" w:author="IVAN BICHANGA" w:date="2019-08-08T10:40:00Z" w:initials="IB">
    <w:p w:rsidR="004C59D4" w:rsidRDefault="004C59D4">
      <w:pPr>
        <w:pStyle w:val="CommentText"/>
      </w:pPr>
      <w:r>
        <w:rPr>
          <w:rStyle w:val="CommentReference"/>
        </w:rPr>
        <w:annotationRef/>
      </w:r>
      <w:r>
        <w:t>DELETE THIS SPACE</w:t>
      </w:r>
    </w:p>
  </w:comment>
  <w:comment w:id="10" w:author="IVAN BICHANGA" w:date="2019-08-08T10:43:00Z" w:initials="IB">
    <w:p w:rsidR="00811686" w:rsidRDefault="00811686">
      <w:pPr>
        <w:pStyle w:val="CommentText"/>
      </w:pPr>
      <w:r>
        <w:rPr>
          <w:rStyle w:val="CommentReference"/>
        </w:rPr>
        <w:annotationRef/>
      </w:r>
      <w:r>
        <w:t>DELETE THIS SPACE</w:t>
      </w:r>
    </w:p>
  </w:comment>
  <w:comment w:id="13" w:author="IVAN BICHANGA" w:date="2019-08-08T11:29:00Z" w:initials="IB">
    <w:p w:rsidR="00341B21" w:rsidRDefault="00341B21">
      <w:pPr>
        <w:pStyle w:val="CommentText"/>
      </w:pPr>
      <w:r>
        <w:rPr>
          <w:rStyle w:val="CommentReference"/>
        </w:rPr>
        <w:annotationRef/>
      </w:r>
      <w:r>
        <w:t>REPLACE WITH A WORD</w:t>
      </w:r>
    </w:p>
  </w:comment>
  <w:comment w:id="14" w:author="IVAN BICHANGA" w:date="2019-08-08T11:30:00Z" w:initials="IB">
    <w:p w:rsidR="00341B21" w:rsidRDefault="00341B21">
      <w:pPr>
        <w:pStyle w:val="CommentText"/>
      </w:pPr>
      <w:r>
        <w:rPr>
          <w:rStyle w:val="CommentReference"/>
        </w:rPr>
        <w:annotationRef/>
      </w:r>
      <w:r>
        <w:t>THIS SENTENCE DOESN’T MAKE SENSE</w:t>
      </w:r>
    </w:p>
  </w:comment>
  <w:comment w:id="38" w:author="IVAN BICHANGA" w:date="2019-08-08T10:50:00Z" w:initials="IB">
    <w:p w:rsidR="00D12997" w:rsidRDefault="00D12997">
      <w:pPr>
        <w:pStyle w:val="CommentText"/>
      </w:pPr>
      <w:r>
        <w:rPr>
          <w:rStyle w:val="CommentReference"/>
        </w:rPr>
        <w:annotationRef/>
      </w:r>
      <w:r>
        <w:t>DELETE THIS SPACE</w:t>
      </w:r>
    </w:p>
  </w:comment>
  <w:comment w:id="39" w:author="IVAN BICHANGA" w:date="2019-08-08T10:50:00Z" w:initials="IB">
    <w:p w:rsidR="00D12997" w:rsidRDefault="00D12997">
      <w:pPr>
        <w:pStyle w:val="CommentText"/>
      </w:pPr>
      <w:r>
        <w:rPr>
          <w:rStyle w:val="CommentReference"/>
        </w:rPr>
        <w:annotationRef/>
      </w:r>
      <w:r>
        <w:t>DELETE THIS SPACE</w:t>
      </w:r>
    </w:p>
  </w:comment>
  <w:comment w:id="40" w:author="IVAN BICHANGA" w:date="2019-08-08T10:51:00Z" w:initials="IB">
    <w:p w:rsidR="00B9657A" w:rsidRDefault="00B9657A">
      <w:pPr>
        <w:pStyle w:val="CommentText"/>
      </w:pPr>
      <w:r>
        <w:rPr>
          <w:rStyle w:val="CommentReference"/>
        </w:rPr>
        <w:annotationRef/>
      </w:r>
      <w:r>
        <w:t>DELETE THIS SPACE</w:t>
      </w:r>
    </w:p>
  </w:comment>
  <w:comment w:id="41" w:author="IVAN BICHANGA" w:date="2019-08-08T10:51:00Z" w:initials="IB">
    <w:p w:rsidR="00B9657A" w:rsidRDefault="00B9657A">
      <w:pPr>
        <w:pStyle w:val="CommentText"/>
      </w:pPr>
      <w:r>
        <w:rPr>
          <w:rStyle w:val="CommentReference"/>
        </w:rPr>
        <w:annotationRef/>
      </w:r>
      <w:r>
        <w:t>START EVERY CHAPTER ON NEW PAGE</w:t>
      </w:r>
    </w:p>
  </w:comment>
  <w:comment w:id="42" w:author="IVAN BICHANGA" w:date="2019-08-08T11:12:00Z" w:initials="IB">
    <w:p w:rsidR="00FD6BD7" w:rsidRDefault="00FD6BD7">
      <w:pPr>
        <w:pStyle w:val="CommentText"/>
      </w:pPr>
      <w:r>
        <w:rPr>
          <w:rStyle w:val="CommentReference"/>
        </w:rPr>
        <w:annotationRef/>
      </w:r>
      <w:r>
        <w:t>ALWAYS START A CHAPTER IN A NEW SHEET</w:t>
      </w:r>
    </w:p>
  </w:comment>
  <w:comment w:id="43" w:author="IVAN BICHANGA" w:date="2019-08-08T11:12:00Z" w:initials="IB">
    <w:p w:rsidR="00FD6BD7" w:rsidRDefault="00FD6BD7">
      <w:pPr>
        <w:pStyle w:val="CommentText"/>
      </w:pPr>
      <w:r>
        <w:rPr>
          <w:rStyle w:val="CommentReference"/>
        </w:rPr>
        <w:annotationRef/>
      </w:r>
      <w:r>
        <w:t>DELETE THIS SPACE</w:t>
      </w:r>
    </w:p>
  </w:comment>
  <w:comment w:id="44" w:author="IVAN BICHANGA" w:date="2019-08-08T11:16:00Z" w:initials="IB">
    <w:p w:rsidR="00FD6BD7" w:rsidRDefault="00FD6BD7">
      <w:pPr>
        <w:pStyle w:val="CommentText"/>
      </w:pPr>
      <w:r>
        <w:rPr>
          <w:rStyle w:val="CommentReference"/>
        </w:rPr>
        <w:annotationRef/>
      </w:r>
      <w:r>
        <w:t>ALWAYS START A CHAPTER ON A NEW PAGE</w:t>
      </w:r>
    </w:p>
  </w:comment>
  <w:comment w:id="45" w:author="IVAN BICHANGA" w:date="2019-08-08T11:33:00Z" w:initials="IB">
    <w:p w:rsidR="00FD6BD7" w:rsidRDefault="00FD6BD7">
      <w:pPr>
        <w:pStyle w:val="CommentText"/>
      </w:pPr>
      <w:r>
        <w:rPr>
          <w:rStyle w:val="CommentReference"/>
        </w:rPr>
        <w:annotationRef/>
      </w:r>
      <w:r>
        <w:t>CHECK YOUR REFERENCES PROPERL.</w:t>
      </w:r>
    </w:p>
    <w:p w:rsidR="00FD6BD7" w:rsidRDefault="00FD6BD7">
      <w:pPr>
        <w:pStyle w:val="CommentText"/>
      </w:pPr>
      <w:r>
        <w:t>REFERENCES SHOULD BE ON A NEW PAGE</w:t>
      </w:r>
    </w:p>
    <w:p w:rsidR="00251E61" w:rsidRDefault="00251E61">
      <w:pPr>
        <w:pStyle w:val="CommentText"/>
      </w:pPr>
      <w:r>
        <w:t xml:space="preserve">DO YOU MEAN YOU HARD TWO REFERENCE AND YOU HAVE NOT CITED THEM IN YOUR </w:t>
      </w:r>
      <w:r>
        <w:t>DOCUMENT</w:t>
      </w:r>
      <w:bookmarkStart w:id="47" w:name="_GoBack"/>
      <w:bookmarkEnd w:id="4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altName w:val="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28EC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9"/>
    <w:multiLevelType w:val="hybridMultilevel"/>
    <w:tmpl w:val="9446C2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Lucida Console" w:hAnsi="Lucida Console"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Lucida Console" w:hAnsi="Lucida Console"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Lucida Console" w:hAnsi="Lucida Console"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000001A"/>
    <w:multiLevelType w:val="hybridMultilevel"/>
    <w:tmpl w:val="CAF224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Lucida Console" w:hAnsi="Lucida Console"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Lucida Console" w:hAnsi="Lucida Console"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Lucida Console" w:hAnsi="Lucida Console"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000001F"/>
    <w:multiLevelType w:val="hybridMultilevel"/>
    <w:tmpl w:val="6E9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5F5DFC"/>
    <w:multiLevelType w:val="hybridMultilevel"/>
    <w:tmpl w:val="CE62F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1D335C7"/>
    <w:multiLevelType w:val="hybridMultilevel"/>
    <w:tmpl w:val="EE8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1D2BBF"/>
    <w:multiLevelType w:val="multilevel"/>
    <w:tmpl w:val="0D56ED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041C4304"/>
    <w:multiLevelType w:val="hybridMultilevel"/>
    <w:tmpl w:val="73C0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637A65"/>
    <w:multiLevelType w:val="hybridMultilevel"/>
    <w:tmpl w:val="D7C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14AE2"/>
    <w:multiLevelType w:val="multilevel"/>
    <w:tmpl w:val="F45C337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D1B7862"/>
    <w:multiLevelType w:val="hybridMultilevel"/>
    <w:tmpl w:val="526AFC8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4CD9550E"/>
    <w:multiLevelType w:val="hybridMultilevel"/>
    <w:tmpl w:val="6C5C704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60D6481F"/>
    <w:multiLevelType w:val="hybridMultilevel"/>
    <w:tmpl w:val="83D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311CA1"/>
    <w:multiLevelType w:val="hybridMultilevel"/>
    <w:tmpl w:val="1D0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1"/>
  </w:num>
  <w:num w:numId="6">
    <w:abstractNumId w:val="2"/>
  </w:num>
  <w:num w:numId="7">
    <w:abstractNumId w:val="11"/>
  </w:num>
  <w:num w:numId="8">
    <w:abstractNumId w:val="10"/>
  </w:num>
  <w:num w:numId="9">
    <w:abstractNumId w:val="8"/>
  </w:num>
  <w:num w:numId="10">
    <w:abstractNumId w:val="12"/>
  </w:num>
  <w:num w:numId="11">
    <w:abstractNumId w:val="3"/>
  </w:num>
  <w:num w:numId="12">
    <w:abstractNumId w:val="7"/>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A8"/>
    <w:rsid w:val="00037029"/>
    <w:rsid w:val="00063128"/>
    <w:rsid w:val="0011387F"/>
    <w:rsid w:val="00181353"/>
    <w:rsid w:val="001A70FC"/>
    <w:rsid w:val="001F2217"/>
    <w:rsid w:val="001F248F"/>
    <w:rsid w:val="00211A28"/>
    <w:rsid w:val="00215E7B"/>
    <w:rsid w:val="00234CB1"/>
    <w:rsid w:val="00251E61"/>
    <w:rsid w:val="00296456"/>
    <w:rsid w:val="002B43DD"/>
    <w:rsid w:val="002C2478"/>
    <w:rsid w:val="002C2504"/>
    <w:rsid w:val="00341B21"/>
    <w:rsid w:val="0034532D"/>
    <w:rsid w:val="003903F2"/>
    <w:rsid w:val="003A694D"/>
    <w:rsid w:val="003E64DF"/>
    <w:rsid w:val="003F19FE"/>
    <w:rsid w:val="004A3ACB"/>
    <w:rsid w:val="004B368E"/>
    <w:rsid w:val="004C59D4"/>
    <w:rsid w:val="005009A0"/>
    <w:rsid w:val="00501C13"/>
    <w:rsid w:val="005C6806"/>
    <w:rsid w:val="005D4FC1"/>
    <w:rsid w:val="005E40B4"/>
    <w:rsid w:val="00671CC9"/>
    <w:rsid w:val="00693AC3"/>
    <w:rsid w:val="006E5142"/>
    <w:rsid w:val="007130B9"/>
    <w:rsid w:val="0079339D"/>
    <w:rsid w:val="007A1460"/>
    <w:rsid w:val="007F49FB"/>
    <w:rsid w:val="00811686"/>
    <w:rsid w:val="00815E19"/>
    <w:rsid w:val="008363FD"/>
    <w:rsid w:val="008A0D8A"/>
    <w:rsid w:val="00910AA3"/>
    <w:rsid w:val="00924997"/>
    <w:rsid w:val="009909A8"/>
    <w:rsid w:val="00991021"/>
    <w:rsid w:val="00AE4A03"/>
    <w:rsid w:val="00B515C2"/>
    <w:rsid w:val="00B65E0D"/>
    <w:rsid w:val="00B7004E"/>
    <w:rsid w:val="00B77D37"/>
    <w:rsid w:val="00B9657A"/>
    <w:rsid w:val="00BB616D"/>
    <w:rsid w:val="00CA0FF3"/>
    <w:rsid w:val="00D12997"/>
    <w:rsid w:val="00D573B1"/>
    <w:rsid w:val="00D64DCC"/>
    <w:rsid w:val="00D6601E"/>
    <w:rsid w:val="00D67053"/>
    <w:rsid w:val="00D939C7"/>
    <w:rsid w:val="00D951D7"/>
    <w:rsid w:val="00DA49D1"/>
    <w:rsid w:val="00DB585E"/>
    <w:rsid w:val="00DE405C"/>
    <w:rsid w:val="00E27011"/>
    <w:rsid w:val="00E827F8"/>
    <w:rsid w:val="00ED4FB5"/>
    <w:rsid w:val="00F06E64"/>
    <w:rsid w:val="00F254D9"/>
    <w:rsid w:val="00F86088"/>
    <w:rsid w:val="00FD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A8"/>
    <w:rPr>
      <w:rFonts w:ascii="Tahoma" w:hAnsi="Tahoma" w:cs="Tahoma"/>
      <w:sz w:val="16"/>
      <w:szCs w:val="16"/>
    </w:rPr>
  </w:style>
  <w:style w:type="character" w:customStyle="1" w:styleId="Heading1Char">
    <w:name w:val="Heading 1 Char"/>
    <w:basedOn w:val="DefaultParagraphFont"/>
    <w:link w:val="Heading1"/>
    <w:uiPriority w:val="9"/>
    <w:rsid w:val="00D93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4D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D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4DCC"/>
    <w:pPr>
      <w:ind w:left="720"/>
      <w:contextualSpacing/>
    </w:pPr>
    <w:rPr>
      <w:rFonts w:ascii="Calibri" w:eastAsia="Calibri" w:hAnsi="Calibri" w:cs="Times New Roman"/>
    </w:rPr>
  </w:style>
  <w:style w:type="paragraph" w:styleId="BodyText">
    <w:name w:val="Body Text"/>
    <w:basedOn w:val="Normal"/>
    <w:link w:val="BodyTextChar"/>
    <w:uiPriority w:val="1"/>
    <w:qFormat/>
    <w:rsid w:val="00910AA3"/>
    <w:pPr>
      <w:widowControl w:val="0"/>
      <w:spacing w:after="0" w:line="240" w:lineRule="auto"/>
      <w:ind w:left="474"/>
    </w:pPr>
    <w:rPr>
      <w:rFonts w:ascii="Times New Roman" w:eastAsia="Times New Roman" w:hAnsi="Times New Roman" w:cs="SimSun"/>
      <w:sz w:val="24"/>
      <w:szCs w:val="24"/>
    </w:rPr>
  </w:style>
  <w:style w:type="character" w:customStyle="1" w:styleId="BodyTextChar">
    <w:name w:val="Body Text Char"/>
    <w:basedOn w:val="DefaultParagraphFont"/>
    <w:link w:val="BodyText"/>
    <w:uiPriority w:val="1"/>
    <w:rsid w:val="00910AA3"/>
    <w:rPr>
      <w:rFonts w:ascii="Times New Roman" w:eastAsia="Times New Roman" w:hAnsi="Times New Roman" w:cs="SimSun"/>
      <w:sz w:val="24"/>
      <w:szCs w:val="24"/>
    </w:rPr>
  </w:style>
  <w:style w:type="paragraph" w:customStyle="1" w:styleId="Default">
    <w:name w:val="Default"/>
    <w:rsid w:val="005C680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DE405C"/>
    <w:rPr>
      <w:color w:val="0000FF"/>
      <w:u w:val="single"/>
    </w:rPr>
  </w:style>
  <w:style w:type="character" w:styleId="CommentReference">
    <w:name w:val="annotation reference"/>
    <w:basedOn w:val="DefaultParagraphFont"/>
    <w:uiPriority w:val="99"/>
    <w:semiHidden/>
    <w:unhideWhenUsed/>
    <w:rsid w:val="007F49FB"/>
    <w:rPr>
      <w:sz w:val="16"/>
      <w:szCs w:val="16"/>
    </w:rPr>
  </w:style>
  <w:style w:type="paragraph" w:styleId="CommentText">
    <w:name w:val="annotation text"/>
    <w:basedOn w:val="Normal"/>
    <w:link w:val="CommentTextChar"/>
    <w:uiPriority w:val="99"/>
    <w:semiHidden/>
    <w:unhideWhenUsed/>
    <w:rsid w:val="007F49FB"/>
    <w:pPr>
      <w:spacing w:line="240" w:lineRule="auto"/>
    </w:pPr>
    <w:rPr>
      <w:sz w:val="20"/>
      <w:szCs w:val="20"/>
    </w:rPr>
  </w:style>
  <w:style w:type="character" w:customStyle="1" w:styleId="CommentTextChar">
    <w:name w:val="Comment Text Char"/>
    <w:basedOn w:val="DefaultParagraphFont"/>
    <w:link w:val="CommentText"/>
    <w:uiPriority w:val="99"/>
    <w:semiHidden/>
    <w:rsid w:val="007F49FB"/>
    <w:rPr>
      <w:sz w:val="20"/>
      <w:szCs w:val="20"/>
    </w:rPr>
  </w:style>
  <w:style w:type="paragraph" w:styleId="CommentSubject">
    <w:name w:val="annotation subject"/>
    <w:basedOn w:val="CommentText"/>
    <w:next w:val="CommentText"/>
    <w:link w:val="CommentSubjectChar"/>
    <w:uiPriority w:val="99"/>
    <w:semiHidden/>
    <w:unhideWhenUsed/>
    <w:rsid w:val="007F49FB"/>
    <w:rPr>
      <w:b/>
      <w:bCs/>
    </w:rPr>
  </w:style>
  <w:style w:type="character" w:customStyle="1" w:styleId="CommentSubjectChar">
    <w:name w:val="Comment Subject Char"/>
    <w:basedOn w:val="CommentTextChar"/>
    <w:link w:val="CommentSubject"/>
    <w:uiPriority w:val="99"/>
    <w:semiHidden/>
    <w:rsid w:val="007F49F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3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0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A8"/>
    <w:rPr>
      <w:rFonts w:ascii="Tahoma" w:hAnsi="Tahoma" w:cs="Tahoma"/>
      <w:sz w:val="16"/>
      <w:szCs w:val="16"/>
    </w:rPr>
  </w:style>
  <w:style w:type="character" w:customStyle="1" w:styleId="Heading1Char">
    <w:name w:val="Heading 1 Char"/>
    <w:basedOn w:val="DefaultParagraphFont"/>
    <w:link w:val="Heading1"/>
    <w:uiPriority w:val="9"/>
    <w:rsid w:val="00D939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4D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D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4DCC"/>
    <w:pPr>
      <w:ind w:left="720"/>
      <w:contextualSpacing/>
    </w:pPr>
    <w:rPr>
      <w:rFonts w:ascii="Calibri" w:eastAsia="Calibri" w:hAnsi="Calibri" w:cs="Times New Roman"/>
    </w:rPr>
  </w:style>
  <w:style w:type="paragraph" w:styleId="BodyText">
    <w:name w:val="Body Text"/>
    <w:basedOn w:val="Normal"/>
    <w:link w:val="BodyTextChar"/>
    <w:uiPriority w:val="1"/>
    <w:qFormat/>
    <w:rsid w:val="00910AA3"/>
    <w:pPr>
      <w:widowControl w:val="0"/>
      <w:spacing w:after="0" w:line="240" w:lineRule="auto"/>
      <w:ind w:left="474"/>
    </w:pPr>
    <w:rPr>
      <w:rFonts w:ascii="Times New Roman" w:eastAsia="Times New Roman" w:hAnsi="Times New Roman" w:cs="SimSun"/>
      <w:sz w:val="24"/>
      <w:szCs w:val="24"/>
    </w:rPr>
  </w:style>
  <w:style w:type="character" w:customStyle="1" w:styleId="BodyTextChar">
    <w:name w:val="Body Text Char"/>
    <w:basedOn w:val="DefaultParagraphFont"/>
    <w:link w:val="BodyText"/>
    <w:uiPriority w:val="1"/>
    <w:rsid w:val="00910AA3"/>
    <w:rPr>
      <w:rFonts w:ascii="Times New Roman" w:eastAsia="Times New Roman" w:hAnsi="Times New Roman" w:cs="SimSun"/>
      <w:sz w:val="24"/>
      <w:szCs w:val="24"/>
    </w:rPr>
  </w:style>
  <w:style w:type="paragraph" w:customStyle="1" w:styleId="Default">
    <w:name w:val="Default"/>
    <w:rsid w:val="005C680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DE405C"/>
    <w:rPr>
      <w:color w:val="0000FF"/>
      <w:u w:val="single"/>
    </w:rPr>
  </w:style>
  <w:style w:type="character" w:styleId="CommentReference">
    <w:name w:val="annotation reference"/>
    <w:basedOn w:val="DefaultParagraphFont"/>
    <w:uiPriority w:val="99"/>
    <w:semiHidden/>
    <w:unhideWhenUsed/>
    <w:rsid w:val="007F49FB"/>
    <w:rPr>
      <w:sz w:val="16"/>
      <w:szCs w:val="16"/>
    </w:rPr>
  </w:style>
  <w:style w:type="paragraph" w:styleId="CommentText">
    <w:name w:val="annotation text"/>
    <w:basedOn w:val="Normal"/>
    <w:link w:val="CommentTextChar"/>
    <w:uiPriority w:val="99"/>
    <w:semiHidden/>
    <w:unhideWhenUsed/>
    <w:rsid w:val="007F49FB"/>
    <w:pPr>
      <w:spacing w:line="240" w:lineRule="auto"/>
    </w:pPr>
    <w:rPr>
      <w:sz w:val="20"/>
      <w:szCs w:val="20"/>
    </w:rPr>
  </w:style>
  <w:style w:type="character" w:customStyle="1" w:styleId="CommentTextChar">
    <w:name w:val="Comment Text Char"/>
    <w:basedOn w:val="DefaultParagraphFont"/>
    <w:link w:val="CommentText"/>
    <w:uiPriority w:val="99"/>
    <w:semiHidden/>
    <w:rsid w:val="007F49FB"/>
    <w:rPr>
      <w:sz w:val="20"/>
      <w:szCs w:val="20"/>
    </w:rPr>
  </w:style>
  <w:style w:type="paragraph" w:styleId="CommentSubject">
    <w:name w:val="annotation subject"/>
    <w:basedOn w:val="CommentText"/>
    <w:next w:val="CommentText"/>
    <w:link w:val="CommentSubjectChar"/>
    <w:uiPriority w:val="99"/>
    <w:semiHidden/>
    <w:unhideWhenUsed/>
    <w:rsid w:val="007F49FB"/>
    <w:rPr>
      <w:b/>
      <w:bCs/>
    </w:rPr>
  </w:style>
  <w:style w:type="character" w:customStyle="1" w:styleId="CommentSubjectChar">
    <w:name w:val="Comment Subject Char"/>
    <w:basedOn w:val="CommentTextChar"/>
    <w:link w:val="CommentSubject"/>
    <w:uiPriority w:val="99"/>
    <w:semiHidden/>
    <w:rsid w:val="007F4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144778">
      <w:bodyDiv w:val="1"/>
      <w:marLeft w:val="0"/>
      <w:marRight w:val="0"/>
      <w:marTop w:val="0"/>
      <w:marBottom w:val="0"/>
      <w:divBdr>
        <w:top w:val="none" w:sz="0" w:space="0" w:color="auto"/>
        <w:left w:val="none" w:sz="0" w:space="0" w:color="auto"/>
        <w:bottom w:val="none" w:sz="0" w:space="0" w:color="auto"/>
        <w:right w:val="none" w:sz="0" w:space="0" w:color="auto"/>
      </w:divBdr>
      <w:divsChild>
        <w:div w:id="80350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ahamassurance.c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572DE-DB72-499D-A2FD-12DAFD569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28</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bkavengi</dc:creator>
  <cp:lastModifiedBy>IVAN BICHANGA</cp:lastModifiedBy>
  <cp:revision>15</cp:revision>
  <dcterms:created xsi:type="dcterms:W3CDTF">2019-08-08T16:44:00Z</dcterms:created>
  <dcterms:modified xsi:type="dcterms:W3CDTF">2019-08-08T18:33:00Z</dcterms:modified>
</cp:coreProperties>
</file>